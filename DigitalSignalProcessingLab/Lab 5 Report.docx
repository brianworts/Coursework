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C152C" w14:textId="77777777" w:rsidR="004E2F50" w:rsidRPr="004E2F50" w:rsidRDefault="004E2F50" w:rsidP="004E2F50">
      <w:pPr>
        <w:spacing w:line="480" w:lineRule="auto"/>
        <w:jc w:val="center"/>
        <w:rPr>
          <w:rFonts w:ascii="Times New Roman" w:eastAsia="Times New Roman" w:hAnsi="Times New Roman" w:cs="Times New Roman"/>
          <w:sz w:val="24"/>
          <w:szCs w:val="24"/>
        </w:rPr>
      </w:pPr>
      <w:r w:rsidRPr="004E2F50">
        <w:rPr>
          <w:rFonts w:ascii="Times New Roman" w:eastAsia="Times New Roman" w:hAnsi="Times New Roman" w:cs="Times New Roman"/>
          <w:sz w:val="24"/>
          <w:szCs w:val="24"/>
        </w:rPr>
        <w:t>ELC 433-L1</w:t>
      </w:r>
    </w:p>
    <w:p w14:paraId="715504BC" w14:textId="7198A45E" w:rsidR="004E2F50" w:rsidRPr="004E2F50" w:rsidRDefault="004E2F50" w:rsidP="004E2F50">
      <w:pPr>
        <w:spacing w:line="480" w:lineRule="auto"/>
        <w:jc w:val="center"/>
        <w:rPr>
          <w:rFonts w:ascii="Times New Roman" w:eastAsia="Times New Roman" w:hAnsi="Times New Roman" w:cs="Times New Roman"/>
          <w:sz w:val="24"/>
          <w:szCs w:val="24"/>
        </w:rPr>
      </w:pPr>
      <w:r w:rsidRPr="004E2F50">
        <w:rPr>
          <w:rFonts w:ascii="Times New Roman" w:eastAsia="Times New Roman" w:hAnsi="Times New Roman" w:cs="Times New Roman"/>
          <w:sz w:val="24"/>
          <w:szCs w:val="24"/>
        </w:rPr>
        <w:t xml:space="preserve">Lab </w:t>
      </w:r>
      <w:r>
        <w:rPr>
          <w:rFonts w:ascii="Times New Roman" w:eastAsia="Times New Roman" w:hAnsi="Times New Roman" w:cs="Times New Roman"/>
          <w:sz w:val="24"/>
          <w:szCs w:val="24"/>
        </w:rPr>
        <w:t>5</w:t>
      </w:r>
      <w:r w:rsidRPr="004E2F5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Digital Filter Design</w:t>
      </w:r>
    </w:p>
    <w:p w14:paraId="65A392A3" w14:textId="77777777" w:rsidR="004E2F50" w:rsidRPr="004E2F50" w:rsidRDefault="004E2F50" w:rsidP="004E2F50">
      <w:pPr>
        <w:spacing w:line="480" w:lineRule="auto"/>
        <w:jc w:val="center"/>
        <w:rPr>
          <w:rFonts w:ascii="Times New Roman" w:eastAsia="Times New Roman" w:hAnsi="Times New Roman" w:cs="Times New Roman"/>
          <w:sz w:val="24"/>
          <w:szCs w:val="24"/>
        </w:rPr>
      </w:pPr>
      <w:r w:rsidRPr="004E2F50">
        <w:rPr>
          <w:rFonts w:ascii="Times New Roman" w:eastAsia="Times New Roman" w:hAnsi="Times New Roman" w:cs="Times New Roman"/>
          <w:sz w:val="24"/>
          <w:szCs w:val="24"/>
        </w:rPr>
        <w:t>Brian Worts and Chris Jenson</w:t>
      </w:r>
    </w:p>
    <w:p w14:paraId="4F3D583F" w14:textId="586EE8B2" w:rsidR="004E2F50" w:rsidRPr="004E2F50" w:rsidRDefault="004E2F50" w:rsidP="004E2F50">
      <w:pPr>
        <w:spacing w:line="480" w:lineRule="auto"/>
        <w:jc w:val="center"/>
        <w:rPr>
          <w:rFonts w:ascii="Times New Roman" w:eastAsia="Times New Roman" w:hAnsi="Times New Roman" w:cs="Times New Roman"/>
          <w:sz w:val="24"/>
          <w:szCs w:val="24"/>
        </w:rPr>
      </w:pPr>
      <w:r w:rsidRPr="004E2F50">
        <w:rPr>
          <w:rFonts w:ascii="Times New Roman" w:eastAsia="Times New Roman" w:hAnsi="Times New Roman" w:cs="Times New Roman"/>
          <w:sz w:val="24"/>
          <w:szCs w:val="24"/>
        </w:rPr>
        <w:t>11/</w:t>
      </w:r>
      <w:r>
        <w:rPr>
          <w:rFonts w:ascii="Times New Roman" w:eastAsia="Times New Roman" w:hAnsi="Times New Roman" w:cs="Times New Roman"/>
          <w:sz w:val="24"/>
          <w:szCs w:val="24"/>
        </w:rPr>
        <w:t>17</w:t>
      </w:r>
      <w:r w:rsidRPr="004E2F50">
        <w:rPr>
          <w:rFonts w:ascii="Times New Roman" w:eastAsia="Times New Roman" w:hAnsi="Times New Roman" w:cs="Times New Roman"/>
          <w:sz w:val="24"/>
          <w:szCs w:val="24"/>
        </w:rPr>
        <w:t>/20</w:t>
      </w:r>
    </w:p>
    <w:p w14:paraId="7F6F4B57" w14:textId="77777777" w:rsidR="004E2F50" w:rsidRPr="004E2F50" w:rsidRDefault="004E2F50" w:rsidP="004E2F50">
      <w:pPr>
        <w:spacing w:line="480" w:lineRule="auto"/>
        <w:rPr>
          <w:rFonts w:ascii="Times New Roman" w:eastAsia="Times New Roman" w:hAnsi="Times New Roman" w:cs="Times New Roman"/>
          <w:sz w:val="24"/>
          <w:szCs w:val="24"/>
        </w:rPr>
      </w:pPr>
    </w:p>
    <w:p w14:paraId="6BAA3C5E" w14:textId="77777777" w:rsidR="004E2F50" w:rsidRPr="004E2F50" w:rsidRDefault="004E2F50" w:rsidP="004E2F50">
      <w:pPr>
        <w:spacing w:line="480" w:lineRule="auto"/>
        <w:jc w:val="center"/>
        <w:rPr>
          <w:rFonts w:ascii="Times New Roman" w:eastAsia="Times New Roman" w:hAnsi="Times New Roman" w:cs="Times New Roman"/>
          <w:sz w:val="24"/>
          <w:szCs w:val="24"/>
        </w:rPr>
      </w:pPr>
      <w:r w:rsidRPr="004E2F50">
        <w:rPr>
          <w:rFonts w:ascii="Times New Roman" w:eastAsia="Times New Roman" w:hAnsi="Times New Roman" w:cs="Times New Roman"/>
          <w:noProof/>
          <w:sz w:val="24"/>
          <w:szCs w:val="24"/>
          <w:lang w:val="en-US"/>
        </w:rPr>
        <w:drawing>
          <wp:inline distT="114300" distB="114300" distL="114300" distR="114300" wp14:anchorId="0BEC2956" wp14:editId="7DFA6E3A">
            <wp:extent cx="2000250" cy="2000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00250" cy="2000250"/>
                    </a:xfrm>
                    <a:prstGeom prst="rect">
                      <a:avLst/>
                    </a:prstGeom>
                    <a:ln/>
                  </pic:spPr>
                </pic:pic>
              </a:graphicData>
            </a:graphic>
          </wp:inline>
        </w:drawing>
      </w:r>
    </w:p>
    <w:p w14:paraId="7CDAD469" w14:textId="77777777" w:rsidR="004E2F50" w:rsidRPr="004E2F50" w:rsidRDefault="004E2F50" w:rsidP="004E2F50">
      <w:pPr>
        <w:spacing w:line="480" w:lineRule="auto"/>
        <w:rPr>
          <w:rFonts w:ascii="Times New Roman" w:eastAsia="Times New Roman" w:hAnsi="Times New Roman" w:cs="Times New Roman"/>
          <w:sz w:val="24"/>
          <w:szCs w:val="24"/>
        </w:rPr>
      </w:pPr>
    </w:p>
    <w:p w14:paraId="7213C07E" w14:textId="77777777" w:rsidR="004E2F50" w:rsidRPr="004E2F50" w:rsidRDefault="004E2F50" w:rsidP="004E2F50">
      <w:pPr>
        <w:spacing w:line="480" w:lineRule="auto"/>
        <w:rPr>
          <w:rFonts w:ascii="Times New Roman" w:eastAsia="Times New Roman" w:hAnsi="Times New Roman" w:cs="Times New Roman"/>
          <w:sz w:val="24"/>
          <w:szCs w:val="24"/>
        </w:rPr>
      </w:pPr>
    </w:p>
    <w:p w14:paraId="7ACCA7D1" w14:textId="77777777" w:rsidR="004E2F50" w:rsidRPr="004E2F50" w:rsidRDefault="004E2F50" w:rsidP="004E2F50">
      <w:pPr>
        <w:spacing w:line="480" w:lineRule="auto"/>
        <w:rPr>
          <w:rFonts w:ascii="Times New Roman" w:eastAsia="Times New Roman" w:hAnsi="Times New Roman" w:cs="Times New Roman"/>
          <w:sz w:val="24"/>
          <w:szCs w:val="24"/>
        </w:rPr>
      </w:pPr>
    </w:p>
    <w:p w14:paraId="184EFB7B" w14:textId="77777777" w:rsidR="004E2F50" w:rsidRPr="004E2F50" w:rsidRDefault="004E2F50" w:rsidP="004E2F50">
      <w:pPr>
        <w:spacing w:line="480" w:lineRule="auto"/>
        <w:rPr>
          <w:rFonts w:ascii="Times New Roman" w:eastAsia="Times New Roman" w:hAnsi="Times New Roman" w:cs="Times New Roman"/>
          <w:sz w:val="24"/>
          <w:szCs w:val="24"/>
        </w:rPr>
      </w:pPr>
    </w:p>
    <w:p w14:paraId="29126F95" w14:textId="77777777" w:rsidR="004E2F50" w:rsidRPr="004E2F50" w:rsidRDefault="004E2F50" w:rsidP="004E2F50">
      <w:pPr>
        <w:spacing w:line="480" w:lineRule="auto"/>
        <w:rPr>
          <w:rFonts w:ascii="Times New Roman" w:eastAsia="Times New Roman" w:hAnsi="Times New Roman" w:cs="Times New Roman"/>
          <w:sz w:val="24"/>
          <w:szCs w:val="24"/>
        </w:rPr>
      </w:pPr>
    </w:p>
    <w:p w14:paraId="434F6F0F" w14:textId="77777777" w:rsidR="004E2F50" w:rsidRPr="004E2F50" w:rsidRDefault="004E2F50" w:rsidP="004E2F50">
      <w:pPr>
        <w:spacing w:line="480" w:lineRule="auto"/>
        <w:rPr>
          <w:rFonts w:ascii="Times New Roman" w:eastAsia="Times New Roman" w:hAnsi="Times New Roman" w:cs="Times New Roman"/>
          <w:sz w:val="24"/>
          <w:szCs w:val="24"/>
        </w:rPr>
      </w:pPr>
    </w:p>
    <w:p w14:paraId="59647AAC" w14:textId="77777777" w:rsidR="004E2F50" w:rsidRPr="004E2F50" w:rsidRDefault="004E2F50" w:rsidP="004E2F50">
      <w:pPr>
        <w:spacing w:line="480" w:lineRule="auto"/>
        <w:rPr>
          <w:rFonts w:ascii="Times New Roman" w:eastAsia="Times New Roman" w:hAnsi="Times New Roman" w:cs="Times New Roman"/>
          <w:sz w:val="24"/>
          <w:szCs w:val="24"/>
        </w:rPr>
      </w:pPr>
    </w:p>
    <w:p w14:paraId="7EC30BB8" w14:textId="77777777" w:rsidR="004E2F50" w:rsidRPr="004E2F50" w:rsidRDefault="004E2F50" w:rsidP="004E2F50">
      <w:pPr>
        <w:spacing w:line="480" w:lineRule="auto"/>
        <w:rPr>
          <w:rFonts w:ascii="Times New Roman" w:eastAsia="Times New Roman" w:hAnsi="Times New Roman" w:cs="Times New Roman"/>
          <w:sz w:val="24"/>
          <w:szCs w:val="24"/>
        </w:rPr>
      </w:pPr>
    </w:p>
    <w:p w14:paraId="1BA59FFC" w14:textId="77777777" w:rsidR="004E2F50" w:rsidRPr="004E2F50" w:rsidRDefault="004E2F50" w:rsidP="004E2F50">
      <w:pPr>
        <w:spacing w:line="480" w:lineRule="auto"/>
        <w:rPr>
          <w:rFonts w:ascii="Times New Roman" w:eastAsia="Times New Roman" w:hAnsi="Times New Roman" w:cs="Times New Roman"/>
          <w:sz w:val="24"/>
          <w:szCs w:val="24"/>
        </w:rPr>
      </w:pPr>
    </w:p>
    <w:p w14:paraId="3BF7500D" w14:textId="77777777" w:rsidR="004E2F50" w:rsidRPr="004E2F50" w:rsidRDefault="004E2F50" w:rsidP="004E2F50">
      <w:pPr>
        <w:spacing w:line="480" w:lineRule="auto"/>
        <w:rPr>
          <w:rFonts w:ascii="Times New Roman" w:eastAsia="Times New Roman" w:hAnsi="Times New Roman" w:cs="Times New Roman"/>
          <w:sz w:val="24"/>
          <w:szCs w:val="24"/>
        </w:rPr>
      </w:pPr>
    </w:p>
    <w:p w14:paraId="19C6E3D5" w14:textId="77777777" w:rsidR="004E2F50" w:rsidRPr="004E2F50" w:rsidRDefault="004E2F50" w:rsidP="004E2F50">
      <w:pPr>
        <w:spacing w:line="480" w:lineRule="auto"/>
        <w:rPr>
          <w:rFonts w:ascii="Times New Roman" w:eastAsia="Times New Roman" w:hAnsi="Times New Roman" w:cs="Times New Roman"/>
          <w:sz w:val="24"/>
          <w:szCs w:val="24"/>
        </w:rPr>
      </w:pPr>
    </w:p>
    <w:p w14:paraId="3B977B71" w14:textId="77777777" w:rsidR="004E2F50" w:rsidRDefault="004E2F50">
      <w:pPr>
        <w:rPr>
          <w:rFonts w:ascii="Times New Roman" w:hAnsi="Times New Roman" w:cs="Times New Roman"/>
          <w:sz w:val="24"/>
          <w:szCs w:val="24"/>
        </w:rPr>
      </w:pPr>
    </w:p>
    <w:p w14:paraId="16C6FF92" w14:textId="77777777" w:rsidR="00123D6A" w:rsidRDefault="00123D6A" w:rsidP="00123D6A">
      <w:pPr>
        <w:spacing w:line="240" w:lineRule="auto"/>
        <w:rPr>
          <w:rFonts w:ascii="Times New Roman" w:hAnsi="Times New Roman" w:cs="Times New Roman"/>
          <w:b/>
          <w:bCs/>
          <w:sz w:val="24"/>
          <w:szCs w:val="24"/>
          <w:u w:val="single"/>
        </w:rPr>
      </w:pPr>
    </w:p>
    <w:p w14:paraId="4ECA0F9F" w14:textId="75E6152B" w:rsidR="00123D6A" w:rsidRDefault="00123D6A" w:rsidP="00123D6A">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2199B37A" w14:textId="449F0EF0" w:rsidR="00123D6A" w:rsidRPr="00123D6A" w:rsidRDefault="00123D6A" w:rsidP="00123D6A">
      <w:pPr>
        <w:spacing w:line="480" w:lineRule="auto"/>
        <w:rPr>
          <w:rFonts w:ascii="Times New Roman" w:hAnsi="Times New Roman" w:cs="Times New Roman"/>
          <w:sz w:val="24"/>
          <w:szCs w:val="24"/>
        </w:rPr>
      </w:pPr>
      <w:r>
        <w:rPr>
          <w:rFonts w:ascii="Times New Roman" w:hAnsi="Times New Roman" w:cs="Times New Roman"/>
          <w:sz w:val="24"/>
          <w:szCs w:val="24"/>
        </w:rPr>
        <w:tab/>
        <w:t>This lab aimed to use knowledge gained from the attached lecture block to gain experience in the using of advanced tools for the design of FIR and IIR filters. The most common types of filters are lowpass, high pass, and bandpass. These types can also be designed to approximate any magnitude and phase characteristic. Analog filters are harder to implements due to the impracticality of ideal components. Whereas, the frequency response of digital filters is perfectly predictable. This lab uses MATLAB to design several filters based on various specifications. Filter design tools have two main methods of design: the ‘best’ filter of a given order to match a transfer function and when given a transfer function to find the minimum order. The limiting factor in filter design is often measured in multiplier complexity</w:t>
      </w:r>
      <w:r w:rsidR="00501D74">
        <w:rPr>
          <w:rFonts w:ascii="Times New Roman" w:hAnsi="Times New Roman" w:cs="Times New Roman"/>
          <w:sz w:val="24"/>
          <w:szCs w:val="24"/>
        </w:rPr>
        <w:t>. The combination of knowledge about filter design and their constraints are used to complete this lab and further the student’s understanding of the material.</w:t>
      </w:r>
    </w:p>
    <w:p w14:paraId="7CBF956D" w14:textId="77777777" w:rsidR="00123D6A" w:rsidRDefault="00123D6A">
      <w:pPr>
        <w:rPr>
          <w:rFonts w:ascii="Times New Roman" w:hAnsi="Times New Roman" w:cs="Times New Roman"/>
          <w:b/>
          <w:bCs/>
          <w:sz w:val="24"/>
          <w:szCs w:val="24"/>
          <w:u w:val="single"/>
        </w:rPr>
      </w:pPr>
    </w:p>
    <w:p w14:paraId="1363CAF4" w14:textId="565B4459" w:rsidR="00501D74" w:rsidRDefault="00501D74" w:rsidP="00501D7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14:paraId="0659FB54" w14:textId="5A6AB0D3" w:rsidR="00501D74" w:rsidRPr="00501D74" w:rsidRDefault="00501D74" w:rsidP="00501D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lab had the students use the Filter Designer app in MATLAB. Part 1 was to design a minimum order FIR Equiripple lowpass filter. The magnitude response was annotated. Part 2 was to design a minimum order IIR elliptical filter. The magnitude response was annotated. Part 3 was to design a Constrained Least-Pth Norm IIR filter. The magnitude response was annotated.   </w:t>
      </w:r>
    </w:p>
    <w:p w14:paraId="5D83EADD" w14:textId="1357339D" w:rsidR="00501D74" w:rsidRPr="00123D6A" w:rsidRDefault="00501D74">
      <w:pPr>
        <w:rPr>
          <w:rFonts w:ascii="Times New Roman" w:hAnsi="Times New Roman" w:cs="Times New Roman"/>
          <w:b/>
          <w:bCs/>
          <w:sz w:val="24"/>
          <w:szCs w:val="24"/>
          <w:u w:val="single"/>
        </w:rPr>
        <w:sectPr w:rsidR="00501D74" w:rsidRPr="00123D6A" w:rsidSect="00123D6A">
          <w:pgSz w:w="12240" w:h="15840"/>
          <w:pgMar w:top="1440" w:right="1440" w:bottom="1440" w:left="1440" w:header="720" w:footer="720" w:gutter="0"/>
          <w:cols w:space="720"/>
          <w:docGrid w:linePitch="360"/>
        </w:sectPr>
      </w:pPr>
    </w:p>
    <w:p w14:paraId="135A8034" w14:textId="5D532C17" w:rsidR="00501D74" w:rsidRPr="00501D74" w:rsidRDefault="00501D74" w:rsidP="004E2F5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Results:</w:t>
      </w:r>
    </w:p>
    <w:p w14:paraId="0EE5F1E4" w14:textId="4D190922" w:rsidR="004E2F50" w:rsidRPr="004E2F50" w:rsidRDefault="00501D74" w:rsidP="00501D74">
      <w:pPr>
        <w:ind w:left="720"/>
        <w:rPr>
          <w:rFonts w:ascii="Times New Roman" w:hAnsi="Times New Roman" w:cs="Times New Roman"/>
          <w:sz w:val="24"/>
          <w:szCs w:val="24"/>
        </w:rPr>
      </w:pPr>
      <w:r>
        <w:rPr>
          <w:rFonts w:ascii="Times New Roman" w:hAnsi="Times New Roman" w:cs="Times New Roman"/>
          <w:sz w:val="24"/>
          <w:szCs w:val="24"/>
        </w:rPr>
        <w:t>Part</w:t>
      </w:r>
      <w:r w:rsidR="004E2F50" w:rsidRPr="004E2F50">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4E2F50">
        <w:rPr>
          <w:rFonts w:ascii="Times New Roman" w:hAnsi="Times New Roman" w:cs="Times New Roman"/>
          <w:sz w:val="24"/>
          <w:szCs w:val="24"/>
        </w:rPr>
        <w:t>Min Order FIR Equiripple Lowpass Filter</w:t>
      </w:r>
    </w:p>
    <w:p w14:paraId="37A3BD51" w14:textId="0AD4B6C2" w:rsidR="004E2F50" w:rsidRDefault="004E2F50"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t>Order</w:t>
      </w:r>
      <w:r w:rsidR="00501D74">
        <w:rPr>
          <w:rFonts w:ascii="Times New Roman" w:hAnsi="Times New Roman" w:cs="Times New Roman"/>
          <w:sz w:val="24"/>
          <w:szCs w:val="24"/>
        </w:rPr>
        <w:t xml:space="preserve"> Required</w:t>
      </w:r>
      <w:r w:rsidRPr="00501D74">
        <w:rPr>
          <w:rFonts w:ascii="Times New Roman" w:hAnsi="Times New Roman" w:cs="Times New Roman"/>
          <w:sz w:val="24"/>
          <w:szCs w:val="24"/>
        </w:rPr>
        <w:t>: 170</w:t>
      </w:r>
    </w:p>
    <w:p w14:paraId="1D73F184" w14:textId="38695E52" w:rsidR="00D17E1E" w:rsidRPr="00501D74" w:rsidRDefault="00D17E1E" w:rsidP="00501D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Number of Multipliers &amp; the Multiplications per Input Sample: 171</w:t>
      </w:r>
    </w:p>
    <w:p w14:paraId="1FA28CF1" w14:textId="703AF2CE" w:rsidR="004E2F50" w:rsidRPr="00501D74" w:rsidRDefault="004E2F50"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t>Magnitude Response</w:t>
      </w:r>
      <w:r w:rsidR="00501D74">
        <w:rPr>
          <w:rFonts w:ascii="Times New Roman" w:hAnsi="Times New Roman" w:cs="Times New Roman"/>
          <w:sz w:val="24"/>
          <w:szCs w:val="24"/>
        </w:rPr>
        <w:t>:</w:t>
      </w:r>
    </w:p>
    <w:p w14:paraId="3A05BC16" w14:textId="7111D085" w:rsid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1DEB1997" wp14:editId="5F416F79">
            <wp:extent cx="8163428" cy="2657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75481" cy="2661399"/>
                    </a:xfrm>
                    <a:prstGeom prst="rect">
                      <a:avLst/>
                    </a:prstGeom>
                  </pic:spPr>
                </pic:pic>
              </a:graphicData>
            </a:graphic>
          </wp:inline>
        </w:drawing>
      </w:r>
    </w:p>
    <w:p w14:paraId="53797C6B" w14:textId="76A709AE" w:rsidR="00501D74" w:rsidRDefault="00501D74" w:rsidP="004E2F50">
      <w:pPr>
        <w:rPr>
          <w:rFonts w:ascii="Times New Roman" w:hAnsi="Times New Roman" w:cs="Times New Roman"/>
          <w:sz w:val="24"/>
          <w:szCs w:val="24"/>
        </w:rPr>
      </w:pPr>
    </w:p>
    <w:p w14:paraId="012B5F3C" w14:textId="77F1408F" w:rsidR="00501D74" w:rsidRDefault="00501D74" w:rsidP="004E2F50">
      <w:pPr>
        <w:rPr>
          <w:rFonts w:ascii="Times New Roman" w:hAnsi="Times New Roman" w:cs="Times New Roman"/>
          <w:sz w:val="24"/>
          <w:szCs w:val="24"/>
        </w:rPr>
      </w:pPr>
    </w:p>
    <w:p w14:paraId="7D469DE4" w14:textId="19242772" w:rsidR="00501D74" w:rsidRDefault="00501D74" w:rsidP="004E2F50">
      <w:pPr>
        <w:rPr>
          <w:rFonts w:ascii="Times New Roman" w:hAnsi="Times New Roman" w:cs="Times New Roman"/>
          <w:sz w:val="24"/>
          <w:szCs w:val="24"/>
        </w:rPr>
      </w:pPr>
    </w:p>
    <w:p w14:paraId="1B09FE62" w14:textId="6970B164" w:rsidR="00501D74" w:rsidRDefault="00501D74" w:rsidP="004E2F50">
      <w:pPr>
        <w:rPr>
          <w:rFonts w:ascii="Times New Roman" w:hAnsi="Times New Roman" w:cs="Times New Roman"/>
          <w:sz w:val="24"/>
          <w:szCs w:val="24"/>
        </w:rPr>
      </w:pPr>
    </w:p>
    <w:p w14:paraId="23524796" w14:textId="2690FB71" w:rsidR="00501D74" w:rsidRDefault="00501D74" w:rsidP="004E2F50">
      <w:pPr>
        <w:rPr>
          <w:rFonts w:ascii="Times New Roman" w:hAnsi="Times New Roman" w:cs="Times New Roman"/>
          <w:sz w:val="24"/>
          <w:szCs w:val="24"/>
        </w:rPr>
      </w:pPr>
    </w:p>
    <w:p w14:paraId="230AEF80" w14:textId="7592C5FB" w:rsidR="00501D74" w:rsidRDefault="00501D74" w:rsidP="004E2F50">
      <w:pPr>
        <w:rPr>
          <w:rFonts w:ascii="Times New Roman" w:hAnsi="Times New Roman" w:cs="Times New Roman"/>
          <w:sz w:val="24"/>
          <w:szCs w:val="24"/>
        </w:rPr>
      </w:pPr>
    </w:p>
    <w:p w14:paraId="1AC22F23" w14:textId="26971C6C" w:rsidR="00501D74" w:rsidRDefault="00501D74" w:rsidP="004E2F50">
      <w:pPr>
        <w:rPr>
          <w:rFonts w:ascii="Times New Roman" w:hAnsi="Times New Roman" w:cs="Times New Roman"/>
          <w:sz w:val="24"/>
          <w:szCs w:val="24"/>
        </w:rPr>
      </w:pPr>
    </w:p>
    <w:p w14:paraId="0E2A1263" w14:textId="7F100773" w:rsidR="00501D74" w:rsidRDefault="00501D74" w:rsidP="004E2F50">
      <w:pPr>
        <w:rPr>
          <w:rFonts w:ascii="Times New Roman" w:hAnsi="Times New Roman" w:cs="Times New Roman"/>
          <w:sz w:val="24"/>
          <w:szCs w:val="24"/>
        </w:rPr>
      </w:pPr>
    </w:p>
    <w:p w14:paraId="24FABC6B" w14:textId="421B0F3E" w:rsidR="00501D74" w:rsidRDefault="00501D74" w:rsidP="004E2F50">
      <w:pPr>
        <w:rPr>
          <w:rFonts w:ascii="Times New Roman" w:hAnsi="Times New Roman" w:cs="Times New Roman"/>
          <w:sz w:val="24"/>
          <w:szCs w:val="24"/>
        </w:rPr>
      </w:pPr>
    </w:p>
    <w:p w14:paraId="2324841C" w14:textId="4AECDDB2" w:rsidR="00501D74" w:rsidRDefault="00501D74" w:rsidP="004E2F50">
      <w:pPr>
        <w:rPr>
          <w:rFonts w:ascii="Times New Roman" w:hAnsi="Times New Roman" w:cs="Times New Roman"/>
          <w:sz w:val="24"/>
          <w:szCs w:val="24"/>
        </w:rPr>
      </w:pPr>
    </w:p>
    <w:p w14:paraId="7C01BFFD" w14:textId="6A2F544E" w:rsidR="00501D74" w:rsidRDefault="00501D74" w:rsidP="004E2F50">
      <w:pPr>
        <w:rPr>
          <w:rFonts w:ascii="Times New Roman" w:hAnsi="Times New Roman" w:cs="Times New Roman"/>
          <w:sz w:val="24"/>
          <w:szCs w:val="24"/>
        </w:rPr>
      </w:pPr>
    </w:p>
    <w:p w14:paraId="34C216DE" w14:textId="14F41705" w:rsidR="00501D74" w:rsidRDefault="00501D74" w:rsidP="004E2F50">
      <w:pPr>
        <w:rPr>
          <w:rFonts w:ascii="Times New Roman" w:hAnsi="Times New Roman" w:cs="Times New Roman"/>
          <w:sz w:val="24"/>
          <w:szCs w:val="24"/>
        </w:rPr>
      </w:pPr>
    </w:p>
    <w:p w14:paraId="7323E285" w14:textId="64677687" w:rsidR="00501D74" w:rsidRPr="00501D74" w:rsidRDefault="00501D74" w:rsidP="00501D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Annotated Magnitude Response:</w:t>
      </w:r>
    </w:p>
    <w:p w14:paraId="090D7D39" w14:textId="77777777" w:rsidR="004E2F50" w:rsidRP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6C5E68F2" wp14:editId="7CECECA5">
            <wp:extent cx="7696200" cy="427895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07009" cy="4284965"/>
                    </a:xfrm>
                    <a:prstGeom prst="rect">
                      <a:avLst/>
                    </a:prstGeom>
                  </pic:spPr>
                </pic:pic>
              </a:graphicData>
            </a:graphic>
          </wp:inline>
        </w:drawing>
      </w:r>
    </w:p>
    <w:p w14:paraId="1AB28E25" w14:textId="77777777" w:rsidR="00501D74" w:rsidRDefault="00501D74" w:rsidP="004E2F50">
      <w:pPr>
        <w:rPr>
          <w:rFonts w:ascii="Times New Roman" w:hAnsi="Times New Roman" w:cs="Times New Roman"/>
          <w:sz w:val="24"/>
          <w:szCs w:val="24"/>
        </w:rPr>
      </w:pPr>
    </w:p>
    <w:p w14:paraId="603D165A" w14:textId="77777777" w:rsidR="00501D74" w:rsidRDefault="00501D74" w:rsidP="004E2F50">
      <w:pPr>
        <w:rPr>
          <w:rFonts w:ascii="Times New Roman" w:hAnsi="Times New Roman" w:cs="Times New Roman"/>
          <w:sz w:val="24"/>
          <w:szCs w:val="24"/>
        </w:rPr>
      </w:pPr>
    </w:p>
    <w:p w14:paraId="73D26D97" w14:textId="77777777" w:rsidR="00501D74" w:rsidRDefault="00501D74" w:rsidP="004E2F50">
      <w:pPr>
        <w:rPr>
          <w:rFonts w:ascii="Times New Roman" w:hAnsi="Times New Roman" w:cs="Times New Roman"/>
          <w:sz w:val="24"/>
          <w:szCs w:val="24"/>
        </w:rPr>
      </w:pPr>
    </w:p>
    <w:p w14:paraId="5A3BD560" w14:textId="77777777" w:rsidR="00501D74" w:rsidRDefault="00501D74" w:rsidP="004E2F50">
      <w:pPr>
        <w:rPr>
          <w:rFonts w:ascii="Times New Roman" w:hAnsi="Times New Roman" w:cs="Times New Roman"/>
          <w:sz w:val="24"/>
          <w:szCs w:val="24"/>
        </w:rPr>
      </w:pPr>
    </w:p>
    <w:p w14:paraId="6E52F11C" w14:textId="77777777" w:rsidR="00501D74" w:rsidRDefault="00501D74" w:rsidP="004E2F50">
      <w:pPr>
        <w:rPr>
          <w:rFonts w:ascii="Times New Roman" w:hAnsi="Times New Roman" w:cs="Times New Roman"/>
          <w:sz w:val="24"/>
          <w:szCs w:val="24"/>
        </w:rPr>
      </w:pPr>
    </w:p>
    <w:p w14:paraId="00B41B80" w14:textId="77777777" w:rsidR="00501D74" w:rsidRDefault="00501D74" w:rsidP="004E2F50">
      <w:pPr>
        <w:rPr>
          <w:rFonts w:ascii="Times New Roman" w:hAnsi="Times New Roman" w:cs="Times New Roman"/>
          <w:sz w:val="24"/>
          <w:szCs w:val="24"/>
        </w:rPr>
      </w:pPr>
    </w:p>
    <w:p w14:paraId="6589B664" w14:textId="095D8943" w:rsidR="004E2F50" w:rsidRPr="00501D74" w:rsidRDefault="004E2F50" w:rsidP="00501D74">
      <w:pPr>
        <w:pStyle w:val="ListParagraph"/>
        <w:numPr>
          <w:ilvl w:val="0"/>
          <w:numId w:val="6"/>
        </w:numPr>
        <w:rPr>
          <w:rFonts w:ascii="Times New Roman" w:hAnsi="Times New Roman" w:cs="Times New Roman"/>
          <w:sz w:val="24"/>
          <w:szCs w:val="24"/>
        </w:rPr>
      </w:pPr>
      <w:r w:rsidRPr="00501D74">
        <w:rPr>
          <w:rFonts w:ascii="Times New Roman" w:hAnsi="Times New Roman" w:cs="Times New Roman"/>
          <w:sz w:val="24"/>
          <w:szCs w:val="24"/>
        </w:rPr>
        <w:lastRenderedPageBreak/>
        <w:t>Impulse Response</w:t>
      </w:r>
      <w:r w:rsidR="00501D74">
        <w:rPr>
          <w:rFonts w:ascii="Times New Roman" w:hAnsi="Times New Roman" w:cs="Times New Roman"/>
          <w:sz w:val="24"/>
          <w:szCs w:val="24"/>
        </w:rPr>
        <w:t>:</w:t>
      </w:r>
    </w:p>
    <w:p w14:paraId="7789FFB8" w14:textId="720450E7" w:rsidR="00501D74" w:rsidRDefault="001E3408" w:rsidP="00501D74">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A59A7B7" wp14:editId="1B2F86E0">
            <wp:extent cx="6972300" cy="282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5692" cy="2866174"/>
                    </a:xfrm>
                    <a:prstGeom prst="rect">
                      <a:avLst/>
                    </a:prstGeom>
                    <a:noFill/>
                    <a:ln>
                      <a:noFill/>
                    </a:ln>
                  </pic:spPr>
                </pic:pic>
              </a:graphicData>
            </a:graphic>
          </wp:inline>
        </w:drawing>
      </w:r>
    </w:p>
    <w:p w14:paraId="483D7B95" w14:textId="0AAF7D10" w:rsidR="004E2F50" w:rsidRPr="00501D74" w:rsidRDefault="004E2F50" w:rsidP="00501D74">
      <w:pPr>
        <w:pStyle w:val="ListParagraph"/>
        <w:numPr>
          <w:ilvl w:val="0"/>
          <w:numId w:val="6"/>
        </w:numPr>
        <w:rPr>
          <w:rFonts w:ascii="Times New Roman" w:hAnsi="Times New Roman" w:cs="Times New Roman"/>
          <w:sz w:val="24"/>
          <w:szCs w:val="24"/>
        </w:rPr>
      </w:pPr>
      <w:r w:rsidRPr="00501D74">
        <w:rPr>
          <w:rFonts w:ascii="Times New Roman" w:hAnsi="Times New Roman" w:cs="Times New Roman"/>
          <w:sz w:val="24"/>
          <w:szCs w:val="24"/>
        </w:rPr>
        <w:t>Pole-Zero Plot</w:t>
      </w:r>
      <w:r w:rsidR="00501D74">
        <w:rPr>
          <w:rFonts w:ascii="Times New Roman" w:hAnsi="Times New Roman" w:cs="Times New Roman"/>
          <w:sz w:val="24"/>
          <w:szCs w:val="24"/>
        </w:rPr>
        <w:t>:</w:t>
      </w:r>
    </w:p>
    <w:p w14:paraId="41C81066" w14:textId="0955EE6F" w:rsidR="00501D74"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62159CC9" wp14:editId="722CA84D">
            <wp:extent cx="8354417" cy="26384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64523" cy="2641617"/>
                    </a:xfrm>
                    <a:prstGeom prst="rect">
                      <a:avLst/>
                    </a:prstGeom>
                  </pic:spPr>
                </pic:pic>
              </a:graphicData>
            </a:graphic>
          </wp:inline>
        </w:drawing>
      </w:r>
    </w:p>
    <w:p w14:paraId="6E9B4DAC" w14:textId="45C74F85" w:rsidR="004E2F50" w:rsidRPr="004E2F50" w:rsidRDefault="004E2F50" w:rsidP="00501D74">
      <w:pPr>
        <w:ind w:left="720"/>
        <w:rPr>
          <w:rFonts w:ascii="Times New Roman" w:hAnsi="Times New Roman" w:cs="Times New Roman"/>
          <w:sz w:val="24"/>
          <w:szCs w:val="24"/>
        </w:rPr>
      </w:pPr>
      <w:r w:rsidRPr="004E2F50">
        <w:rPr>
          <w:rFonts w:ascii="Times New Roman" w:hAnsi="Times New Roman" w:cs="Times New Roman"/>
          <w:sz w:val="24"/>
          <w:szCs w:val="24"/>
        </w:rPr>
        <w:lastRenderedPageBreak/>
        <w:t>Step 2</w:t>
      </w:r>
      <w:r w:rsidR="00501D74">
        <w:rPr>
          <w:rFonts w:ascii="Times New Roman" w:hAnsi="Times New Roman" w:cs="Times New Roman"/>
          <w:sz w:val="24"/>
          <w:szCs w:val="24"/>
        </w:rPr>
        <w:t xml:space="preserve">) </w:t>
      </w:r>
      <w:r w:rsidR="00501D74" w:rsidRPr="004E2F50">
        <w:rPr>
          <w:rFonts w:ascii="Times New Roman" w:hAnsi="Times New Roman" w:cs="Times New Roman"/>
          <w:sz w:val="24"/>
          <w:szCs w:val="24"/>
        </w:rPr>
        <w:t>Min Order IIR Elliptical Filter</w:t>
      </w:r>
    </w:p>
    <w:p w14:paraId="56FFAAEE" w14:textId="3AAD54FC" w:rsidR="004E2F50" w:rsidRDefault="004E2F50" w:rsidP="00501D74">
      <w:pPr>
        <w:pStyle w:val="ListParagraph"/>
        <w:numPr>
          <w:ilvl w:val="0"/>
          <w:numId w:val="6"/>
        </w:numPr>
        <w:rPr>
          <w:rFonts w:ascii="Times New Roman" w:hAnsi="Times New Roman" w:cs="Times New Roman"/>
          <w:sz w:val="24"/>
          <w:szCs w:val="24"/>
        </w:rPr>
      </w:pPr>
      <w:r w:rsidRPr="00501D74">
        <w:rPr>
          <w:rFonts w:ascii="Times New Roman" w:hAnsi="Times New Roman" w:cs="Times New Roman"/>
          <w:sz w:val="24"/>
          <w:szCs w:val="24"/>
        </w:rPr>
        <w:t xml:space="preserve">Order </w:t>
      </w:r>
      <w:r w:rsidR="00501D74">
        <w:rPr>
          <w:rFonts w:ascii="Times New Roman" w:hAnsi="Times New Roman" w:cs="Times New Roman"/>
          <w:sz w:val="24"/>
          <w:szCs w:val="24"/>
        </w:rPr>
        <w:t xml:space="preserve">Required: </w:t>
      </w:r>
      <w:r w:rsidRPr="00501D74">
        <w:rPr>
          <w:rFonts w:ascii="Times New Roman" w:hAnsi="Times New Roman" w:cs="Times New Roman"/>
          <w:sz w:val="24"/>
          <w:szCs w:val="24"/>
        </w:rPr>
        <w:t>8</w:t>
      </w:r>
    </w:p>
    <w:p w14:paraId="26A2146D" w14:textId="0563F938" w:rsidR="00D17E1E" w:rsidRPr="00D17E1E" w:rsidRDefault="00D17E1E" w:rsidP="00D17E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Number of Multipliers &amp; the Multiplications per Input Sample: 16 </w:t>
      </w:r>
    </w:p>
    <w:p w14:paraId="34981267" w14:textId="18DDA92A" w:rsidR="00501D74" w:rsidRPr="00501D74" w:rsidRDefault="00501D74"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t>Magnitude Response</w:t>
      </w:r>
      <w:r>
        <w:rPr>
          <w:rFonts w:ascii="Times New Roman" w:hAnsi="Times New Roman" w:cs="Times New Roman"/>
          <w:sz w:val="24"/>
          <w:szCs w:val="24"/>
        </w:rPr>
        <w:t>:</w:t>
      </w:r>
    </w:p>
    <w:p w14:paraId="294D5896" w14:textId="36A9CFBC" w:rsid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364197A5" wp14:editId="0D637095">
            <wp:extent cx="8229600" cy="2686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2686685"/>
                    </a:xfrm>
                    <a:prstGeom prst="rect">
                      <a:avLst/>
                    </a:prstGeom>
                  </pic:spPr>
                </pic:pic>
              </a:graphicData>
            </a:graphic>
          </wp:inline>
        </w:drawing>
      </w:r>
    </w:p>
    <w:p w14:paraId="2B932C06" w14:textId="480CBC05" w:rsidR="00501D74" w:rsidRDefault="00501D74" w:rsidP="004E2F50">
      <w:pPr>
        <w:rPr>
          <w:rFonts w:ascii="Times New Roman" w:hAnsi="Times New Roman" w:cs="Times New Roman"/>
          <w:sz w:val="24"/>
          <w:szCs w:val="24"/>
        </w:rPr>
      </w:pPr>
    </w:p>
    <w:p w14:paraId="2B95DD7D" w14:textId="2F5EDDCD" w:rsidR="00501D74" w:rsidRDefault="00501D74" w:rsidP="004E2F50">
      <w:pPr>
        <w:rPr>
          <w:rFonts w:ascii="Times New Roman" w:hAnsi="Times New Roman" w:cs="Times New Roman"/>
          <w:sz w:val="24"/>
          <w:szCs w:val="24"/>
        </w:rPr>
      </w:pPr>
    </w:p>
    <w:p w14:paraId="656FCFB2" w14:textId="0D7FD1C9" w:rsidR="00501D74" w:rsidRDefault="00501D74" w:rsidP="004E2F50">
      <w:pPr>
        <w:rPr>
          <w:rFonts w:ascii="Times New Roman" w:hAnsi="Times New Roman" w:cs="Times New Roman"/>
          <w:sz w:val="24"/>
          <w:szCs w:val="24"/>
        </w:rPr>
      </w:pPr>
    </w:p>
    <w:p w14:paraId="7B9FB1A1" w14:textId="386E74BC" w:rsidR="00501D74" w:rsidRDefault="00501D74" w:rsidP="004E2F50">
      <w:pPr>
        <w:rPr>
          <w:rFonts w:ascii="Times New Roman" w:hAnsi="Times New Roman" w:cs="Times New Roman"/>
          <w:sz w:val="24"/>
          <w:szCs w:val="24"/>
        </w:rPr>
      </w:pPr>
    </w:p>
    <w:p w14:paraId="008124E5" w14:textId="75711B70" w:rsidR="00501D74" w:rsidRDefault="00501D74" w:rsidP="004E2F50">
      <w:pPr>
        <w:rPr>
          <w:rFonts w:ascii="Times New Roman" w:hAnsi="Times New Roman" w:cs="Times New Roman"/>
          <w:sz w:val="24"/>
          <w:szCs w:val="24"/>
        </w:rPr>
      </w:pPr>
    </w:p>
    <w:p w14:paraId="0F368503" w14:textId="399983B4" w:rsidR="00501D74" w:rsidRDefault="00501D74" w:rsidP="004E2F50">
      <w:pPr>
        <w:rPr>
          <w:rFonts w:ascii="Times New Roman" w:hAnsi="Times New Roman" w:cs="Times New Roman"/>
          <w:sz w:val="24"/>
          <w:szCs w:val="24"/>
        </w:rPr>
      </w:pPr>
    </w:p>
    <w:p w14:paraId="515E7265" w14:textId="2F577D03" w:rsidR="00501D74" w:rsidRDefault="00501D74" w:rsidP="004E2F50">
      <w:pPr>
        <w:rPr>
          <w:rFonts w:ascii="Times New Roman" w:hAnsi="Times New Roman" w:cs="Times New Roman"/>
          <w:sz w:val="24"/>
          <w:szCs w:val="24"/>
        </w:rPr>
      </w:pPr>
    </w:p>
    <w:p w14:paraId="4A639A48" w14:textId="6A228CDA" w:rsidR="00501D74" w:rsidRDefault="00501D74" w:rsidP="004E2F50">
      <w:pPr>
        <w:rPr>
          <w:rFonts w:ascii="Times New Roman" w:hAnsi="Times New Roman" w:cs="Times New Roman"/>
          <w:sz w:val="24"/>
          <w:szCs w:val="24"/>
        </w:rPr>
      </w:pPr>
    </w:p>
    <w:p w14:paraId="4A827916" w14:textId="0A6C1E6E" w:rsidR="00501D74" w:rsidRDefault="00501D74" w:rsidP="004E2F50">
      <w:pPr>
        <w:rPr>
          <w:rFonts w:ascii="Times New Roman" w:hAnsi="Times New Roman" w:cs="Times New Roman"/>
          <w:sz w:val="24"/>
          <w:szCs w:val="24"/>
        </w:rPr>
      </w:pPr>
    </w:p>
    <w:p w14:paraId="70D828D7" w14:textId="2FA3B9DE" w:rsidR="00501D74" w:rsidRDefault="00501D74" w:rsidP="004E2F50">
      <w:pPr>
        <w:rPr>
          <w:rFonts w:ascii="Times New Roman" w:hAnsi="Times New Roman" w:cs="Times New Roman"/>
          <w:sz w:val="24"/>
          <w:szCs w:val="24"/>
        </w:rPr>
      </w:pPr>
    </w:p>
    <w:p w14:paraId="3A5E2D99" w14:textId="4A080EAA" w:rsidR="00501D74" w:rsidRDefault="00501D74" w:rsidP="004E2F50">
      <w:pPr>
        <w:rPr>
          <w:rFonts w:ascii="Times New Roman" w:hAnsi="Times New Roman" w:cs="Times New Roman"/>
          <w:sz w:val="24"/>
          <w:szCs w:val="24"/>
        </w:rPr>
      </w:pPr>
    </w:p>
    <w:p w14:paraId="32275F8F" w14:textId="3E7C2020" w:rsidR="00501D74" w:rsidRPr="00501D74" w:rsidRDefault="00501D74" w:rsidP="004E2F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Annotated </w:t>
      </w:r>
      <w:r w:rsidRPr="00501D74">
        <w:rPr>
          <w:rFonts w:ascii="Times New Roman" w:hAnsi="Times New Roman" w:cs="Times New Roman"/>
          <w:sz w:val="24"/>
          <w:szCs w:val="24"/>
        </w:rPr>
        <w:t>Magnitude Response</w:t>
      </w:r>
      <w:r>
        <w:rPr>
          <w:rFonts w:ascii="Times New Roman" w:hAnsi="Times New Roman" w:cs="Times New Roman"/>
          <w:sz w:val="24"/>
          <w:szCs w:val="24"/>
        </w:rPr>
        <w:t>:</w:t>
      </w:r>
    </w:p>
    <w:p w14:paraId="174C2A17" w14:textId="77777777" w:rsidR="004E2F50" w:rsidRP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3AE2BD3A" wp14:editId="27821D48">
            <wp:extent cx="8229600"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524375"/>
                    </a:xfrm>
                    <a:prstGeom prst="rect">
                      <a:avLst/>
                    </a:prstGeom>
                  </pic:spPr>
                </pic:pic>
              </a:graphicData>
            </a:graphic>
          </wp:inline>
        </w:drawing>
      </w:r>
    </w:p>
    <w:p w14:paraId="6F3EAC99" w14:textId="77777777" w:rsidR="00501D74" w:rsidRDefault="00501D74" w:rsidP="004E2F50">
      <w:pPr>
        <w:rPr>
          <w:rFonts w:ascii="Times New Roman" w:hAnsi="Times New Roman" w:cs="Times New Roman"/>
          <w:sz w:val="24"/>
          <w:szCs w:val="24"/>
        </w:rPr>
      </w:pPr>
    </w:p>
    <w:p w14:paraId="3B35B12F" w14:textId="77777777" w:rsidR="00501D74" w:rsidRDefault="00501D74" w:rsidP="004E2F50">
      <w:pPr>
        <w:rPr>
          <w:rFonts w:ascii="Times New Roman" w:hAnsi="Times New Roman" w:cs="Times New Roman"/>
          <w:sz w:val="24"/>
          <w:szCs w:val="24"/>
        </w:rPr>
      </w:pPr>
    </w:p>
    <w:p w14:paraId="14C3536F" w14:textId="644D1457" w:rsidR="00501D74" w:rsidRDefault="00501D74" w:rsidP="004E2F50">
      <w:pPr>
        <w:rPr>
          <w:rFonts w:ascii="Times New Roman" w:hAnsi="Times New Roman" w:cs="Times New Roman"/>
          <w:sz w:val="24"/>
          <w:szCs w:val="24"/>
        </w:rPr>
      </w:pPr>
    </w:p>
    <w:p w14:paraId="7C123BD2" w14:textId="77777777" w:rsidR="00D17E1E" w:rsidRDefault="00D17E1E" w:rsidP="004E2F50">
      <w:pPr>
        <w:rPr>
          <w:rFonts w:ascii="Times New Roman" w:hAnsi="Times New Roman" w:cs="Times New Roman"/>
          <w:sz w:val="24"/>
          <w:szCs w:val="24"/>
        </w:rPr>
      </w:pPr>
    </w:p>
    <w:p w14:paraId="35676E5A" w14:textId="77777777" w:rsidR="00501D74" w:rsidRDefault="00501D74" w:rsidP="004E2F50">
      <w:pPr>
        <w:rPr>
          <w:rFonts w:ascii="Times New Roman" w:hAnsi="Times New Roman" w:cs="Times New Roman"/>
          <w:sz w:val="24"/>
          <w:szCs w:val="24"/>
        </w:rPr>
      </w:pPr>
    </w:p>
    <w:p w14:paraId="5FF785A7" w14:textId="0B64CF0A" w:rsidR="004E2F50" w:rsidRPr="00501D74" w:rsidRDefault="004E2F50"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lastRenderedPageBreak/>
        <w:t>Impulse Response:</w:t>
      </w:r>
    </w:p>
    <w:p w14:paraId="35CF3494" w14:textId="77777777" w:rsidR="004E2F50" w:rsidRP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45AA2A5F" wp14:editId="2C2868D6">
            <wp:extent cx="8229600" cy="2741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2741295"/>
                    </a:xfrm>
                    <a:prstGeom prst="rect">
                      <a:avLst/>
                    </a:prstGeom>
                  </pic:spPr>
                </pic:pic>
              </a:graphicData>
            </a:graphic>
          </wp:inline>
        </w:drawing>
      </w:r>
    </w:p>
    <w:p w14:paraId="6920F498" w14:textId="081E9A0F" w:rsidR="004E2F50" w:rsidRPr="00501D74" w:rsidRDefault="004E2F50"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t>Zero-Pole Plot</w:t>
      </w:r>
      <w:r w:rsidR="00501D74">
        <w:rPr>
          <w:rFonts w:ascii="Times New Roman" w:hAnsi="Times New Roman" w:cs="Times New Roman"/>
          <w:sz w:val="24"/>
          <w:szCs w:val="24"/>
        </w:rPr>
        <w:t>:</w:t>
      </w:r>
    </w:p>
    <w:p w14:paraId="30545B76" w14:textId="77777777" w:rsidR="004E2F50" w:rsidRP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254AA9EB" wp14:editId="3C655D7C">
            <wp:extent cx="8229600" cy="2607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2607945"/>
                    </a:xfrm>
                    <a:prstGeom prst="rect">
                      <a:avLst/>
                    </a:prstGeom>
                  </pic:spPr>
                </pic:pic>
              </a:graphicData>
            </a:graphic>
          </wp:inline>
        </w:drawing>
      </w:r>
    </w:p>
    <w:p w14:paraId="1C6985F6" w14:textId="6FCC807C" w:rsidR="004E2F50" w:rsidRPr="004E2F50" w:rsidRDefault="004E2F50" w:rsidP="00501D74">
      <w:pPr>
        <w:ind w:left="720"/>
        <w:rPr>
          <w:rFonts w:ascii="Times New Roman" w:hAnsi="Times New Roman" w:cs="Times New Roman"/>
          <w:sz w:val="24"/>
          <w:szCs w:val="24"/>
        </w:rPr>
      </w:pPr>
      <w:r w:rsidRPr="004E2F50">
        <w:rPr>
          <w:rFonts w:ascii="Times New Roman" w:hAnsi="Times New Roman" w:cs="Times New Roman"/>
          <w:sz w:val="24"/>
          <w:szCs w:val="24"/>
        </w:rPr>
        <w:lastRenderedPageBreak/>
        <w:t>Step 3</w:t>
      </w:r>
      <w:r w:rsidR="00501D74">
        <w:rPr>
          <w:rFonts w:ascii="Times New Roman" w:hAnsi="Times New Roman" w:cs="Times New Roman"/>
          <w:sz w:val="24"/>
          <w:szCs w:val="24"/>
        </w:rPr>
        <w:t>)</w:t>
      </w:r>
      <w:r w:rsidR="00501D74" w:rsidRPr="00501D74">
        <w:rPr>
          <w:rFonts w:ascii="Times New Roman" w:hAnsi="Times New Roman" w:cs="Times New Roman"/>
          <w:sz w:val="24"/>
          <w:szCs w:val="24"/>
        </w:rPr>
        <w:t xml:space="preserve"> </w:t>
      </w:r>
      <w:r w:rsidR="00501D74" w:rsidRPr="004E2F50">
        <w:rPr>
          <w:rFonts w:ascii="Times New Roman" w:hAnsi="Times New Roman" w:cs="Times New Roman"/>
          <w:sz w:val="24"/>
          <w:szCs w:val="24"/>
        </w:rPr>
        <w:t>Constrained Least-Pth Norm IIR Filter</w:t>
      </w:r>
    </w:p>
    <w:p w14:paraId="1744F986" w14:textId="6A929644" w:rsidR="004E2F50" w:rsidRDefault="004E2F50"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t>Order 8</w:t>
      </w:r>
    </w:p>
    <w:p w14:paraId="149B9967" w14:textId="403BACA3" w:rsidR="00D17E1E" w:rsidRPr="00D17E1E" w:rsidRDefault="00D17E1E" w:rsidP="00D17E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Number of Multipliers &amp;  the Multiplications per Input Sample: 17</w:t>
      </w:r>
    </w:p>
    <w:p w14:paraId="684AE395" w14:textId="7A2A209F" w:rsidR="00501D74" w:rsidRPr="00501D74" w:rsidRDefault="00501D74"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t>Magnitude Response</w:t>
      </w:r>
      <w:r>
        <w:rPr>
          <w:rFonts w:ascii="Times New Roman" w:hAnsi="Times New Roman" w:cs="Times New Roman"/>
          <w:sz w:val="24"/>
          <w:szCs w:val="24"/>
        </w:rPr>
        <w:t>:</w:t>
      </w:r>
    </w:p>
    <w:p w14:paraId="4C254446" w14:textId="3D3260C8" w:rsid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17C031F8" wp14:editId="4349BB5B">
            <wp:extent cx="8229600" cy="2679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2679065"/>
                    </a:xfrm>
                    <a:prstGeom prst="rect">
                      <a:avLst/>
                    </a:prstGeom>
                  </pic:spPr>
                </pic:pic>
              </a:graphicData>
            </a:graphic>
          </wp:inline>
        </w:drawing>
      </w:r>
    </w:p>
    <w:p w14:paraId="50B7BD95" w14:textId="33F0F0AB" w:rsidR="00501D74" w:rsidRDefault="00501D74" w:rsidP="004E2F50">
      <w:pPr>
        <w:rPr>
          <w:rFonts w:ascii="Times New Roman" w:hAnsi="Times New Roman" w:cs="Times New Roman"/>
          <w:sz w:val="24"/>
          <w:szCs w:val="24"/>
        </w:rPr>
      </w:pPr>
    </w:p>
    <w:p w14:paraId="3D4DAD68" w14:textId="68024E17" w:rsidR="00501D74" w:rsidRDefault="00501D74" w:rsidP="004E2F50">
      <w:pPr>
        <w:rPr>
          <w:rFonts w:ascii="Times New Roman" w:hAnsi="Times New Roman" w:cs="Times New Roman"/>
          <w:sz w:val="24"/>
          <w:szCs w:val="24"/>
        </w:rPr>
      </w:pPr>
    </w:p>
    <w:p w14:paraId="3B7AA3FE" w14:textId="6AF226BB" w:rsidR="00501D74" w:rsidRDefault="00501D74" w:rsidP="004E2F50">
      <w:pPr>
        <w:rPr>
          <w:rFonts w:ascii="Times New Roman" w:hAnsi="Times New Roman" w:cs="Times New Roman"/>
          <w:sz w:val="24"/>
          <w:szCs w:val="24"/>
        </w:rPr>
      </w:pPr>
    </w:p>
    <w:p w14:paraId="66C4BD81" w14:textId="24A6FB85" w:rsidR="00501D74" w:rsidRDefault="00501D74" w:rsidP="004E2F50">
      <w:pPr>
        <w:rPr>
          <w:rFonts w:ascii="Times New Roman" w:hAnsi="Times New Roman" w:cs="Times New Roman"/>
          <w:sz w:val="24"/>
          <w:szCs w:val="24"/>
        </w:rPr>
      </w:pPr>
    </w:p>
    <w:p w14:paraId="350BE83F" w14:textId="24D984F1" w:rsidR="00501D74" w:rsidRDefault="00501D74" w:rsidP="004E2F50">
      <w:pPr>
        <w:rPr>
          <w:rFonts w:ascii="Times New Roman" w:hAnsi="Times New Roman" w:cs="Times New Roman"/>
          <w:sz w:val="24"/>
          <w:szCs w:val="24"/>
        </w:rPr>
      </w:pPr>
    </w:p>
    <w:p w14:paraId="47CDD30A" w14:textId="3E25F708" w:rsidR="00501D74" w:rsidRDefault="00501D74" w:rsidP="004E2F50">
      <w:pPr>
        <w:rPr>
          <w:rFonts w:ascii="Times New Roman" w:hAnsi="Times New Roman" w:cs="Times New Roman"/>
          <w:sz w:val="24"/>
          <w:szCs w:val="24"/>
        </w:rPr>
      </w:pPr>
    </w:p>
    <w:p w14:paraId="5182C3EC" w14:textId="20A322A8" w:rsidR="00501D74" w:rsidRDefault="00501D74" w:rsidP="004E2F50">
      <w:pPr>
        <w:rPr>
          <w:rFonts w:ascii="Times New Roman" w:hAnsi="Times New Roman" w:cs="Times New Roman"/>
          <w:sz w:val="24"/>
          <w:szCs w:val="24"/>
        </w:rPr>
      </w:pPr>
    </w:p>
    <w:p w14:paraId="2D754C6B" w14:textId="08015FFE" w:rsidR="00501D74" w:rsidRDefault="00501D74" w:rsidP="004E2F50">
      <w:pPr>
        <w:rPr>
          <w:rFonts w:ascii="Times New Roman" w:hAnsi="Times New Roman" w:cs="Times New Roman"/>
          <w:sz w:val="24"/>
          <w:szCs w:val="24"/>
        </w:rPr>
      </w:pPr>
    </w:p>
    <w:p w14:paraId="37CC52D0" w14:textId="3491D09A" w:rsidR="00501D74" w:rsidRDefault="00501D74" w:rsidP="004E2F50">
      <w:pPr>
        <w:rPr>
          <w:rFonts w:ascii="Times New Roman" w:hAnsi="Times New Roman" w:cs="Times New Roman"/>
          <w:sz w:val="24"/>
          <w:szCs w:val="24"/>
        </w:rPr>
      </w:pPr>
    </w:p>
    <w:p w14:paraId="58FC7205" w14:textId="67AF0DFE" w:rsidR="00501D74" w:rsidRDefault="00501D74" w:rsidP="004E2F50">
      <w:pPr>
        <w:rPr>
          <w:rFonts w:ascii="Times New Roman" w:hAnsi="Times New Roman" w:cs="Times New Roman"/>
          <w:sz w:val="24"/>
          <w:szCs w:val="24"/>
        </w:rPr>
      </w:pPr>
    </w:p>
    <w:p w14:paraId="41B8C3DB" w14:textId="683E88B1" w:rsidR="00501D74" w:rsidRDefault="00501D74" w:rsidP="004E2F50">
      <w:pPr>
        <w:rPr>
          <w:rFonts w:ascii="Times New Roman" w:hAnsi="Times New Roman" w:cs="Times New Roman"/>
          <w:sz w:val="24"/>
          <w:szCs w:val="24"/>
        </w:rPr>
      </w:pPr>
    </w:p>
    <w:p w14:paraId="0C61C8A1" w14:textId="1E5A78F8" w:rsidR="00501D74" w:rsidRDefault="00501D74" w:rsidP="004E2F50">
      <w:pPr>
        <w:rPr>
          <w:rFonts w:ascii="Times New Roman" w:hAnsi="Times New Roman" w:cs="Times New Roman"/>
          <w:sz w:val="24"/>
          <w:szCs w:val="24"/>
        </w:rPr>
      </w:pPr>
    </w:p>
    <w:p w14:paraId="0FDF8994" w14:textId="108693D8" w:rsidR="00501D74" w:rsidRPr="00501D74" w:rsidRDefault="00501D74" w:rsidP="004E2F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Annotated </w:t>
      </w:r>
      <w:r w:rsidRPr="00501D74">
        <w:rPr>
          <w:rFonts w:ascii="Times New Roman" w:hAnsi="Times New Roman" w:cs="Times New Roman"/>
          <w:sz w:val="24"/>
          <w:szCs w:val="24"/>
        </w:rPr>
        <w:t>Magnitude Response</w:t>
      </w:r>
      <w:r>
        <w:rPr>
          <w:rFonts w:ascii="Times New Roman" w:hAnsi="Times New Roman" w:cs="Times New Roman"/>
          <w:sz w:val="24"/>
          <w:szCs w:val="24"/>
        </w:rPr>
        <w:t>:</w:t>
      </w:r>
    </w:p>
    <w:p w14:paraId="4CB90CEB" w14:textId="77777777" w:rsidR="004E2F50" w:rsidRP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7EA557BD" wp14:editId="46340C4E">
            <wp:extent cx="8229600" cy="45154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4515485"/>
                    </a:xfrm>
                    <a:prstGeom prst="rect">
                      <a:avLst/>
                    </a:prstGeom>
                  </pic:spPr>
                </pic:pic>
              </a:graphicData>
            </a:graphic>
          </wp:inline>
        </w:drawing>
      </w:r>
    </w:p>
    <w:p w14:paraId="2B77B6E6" w14:textId="77777777" w:rsidR="00501D74" w:rsidRDefault="00501D74" w:rsidP="004E2F50">
      <w:pPr>
        <w:rPr>
          <w:rFonts w:ascii="Times New Roman" w:hAnsi="Times New Roman" w:cs="Times New Roman"/>
          <w:sz w:val="24"/>
          <w:szCs w:val="24"/>
        </w:rPr>
      </w:pPr>
    </w:p>
    <w:p w14:paraId="4C1619BA" w14:textId="77777777" w:rsidR="00501D74" w:rsidRDefault="00501D74" w:rsidP="004E2F50">
      <w:pPr>
        <w:rPr>
          <w:rFonts w:ascii="Times New Roman" w:hAnsi="Times New Roman" w:cs="Times New Roman"/>
          <w:sz w:val="24"/>
          <w:szCs w:val="24"/>
        </w:rPr>
      </w:pPr>
    </w:p>
    <w:p w14:paraId="3A90D3C8" w14:textId="77777777" w:rsidR="00501D74" w:rsidRDefault="00501D74" w:rsidP="004E2F50">
      <w:pPr>
        <w:rPr>
          <w:rFonts w:ascii="Times New Roman" w:hAnsi="Times New Roman" w:cs="Times New Roman"/>
          <w:sz w:val="24"/>
          <w:szCs w:val="24"/>
        </w:rPr>
      </w:pPr>
    </w:p>
    <w:p w14:paraId="276E24CC" w14:textId="77777777" w:rsidR="00501D74" w:rsidRDefault="00501D74" w:rsidP="004E2F50">
      <w:pPr>
        <w:rPr>
          <w:rFonts w:ascii="Times New Roman" w:hAnsi="Times New Roman" w:cs="Times New Roman"/>
          <w:sz w:val="24"/>
          <w:szCs w:val="24"/>
        </w:rPr>
      </w:pPr>
    </w:p>
    <w:p w14:paraId="0997909D" w14:textId="77777777" w:rsidR="00501D74" w:rsidRDefault="00501D74" w:rsidP="004E2F50">
      <w:pPr>
        <w:rPr>
          <w:rFonts w:ascii="Times New Roman" w:hAnsi="Times New Roman" w:cs="Times New Roman"/>
          <w:sz w:val="24"/>
          <w:szCs w:val="24"/>
        </w:rPr>
      </w:pPr>
    </w:p>
    <w:p w14:paraId="3694457C" w14:textId="77777777" w:rsidR="00501D74" w:rsidRDefault="00501D74" w:rsidP="004E2F50">
      <w:pPr>
        <w:rPr>
          <w:rFonts w:ascii="Times New Roman" w:hAnsi="Times New Roman" w:cs="Times New Roman"/>
          <w:sz w:val="24"/>
          <w:szCs w:val="24"/>
        </w:rPr>
      </w:pPr>
    </w:p>
    <w:p w14:paraId="723164E4" w14:textId="28565F2D" w:rsidR="004E2F50" w:rsidRPr="00501D74" w:rsidRDefault="004E2F50"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lastRenderedPageBreak/>
        <w:t>Impulse Response</w:t>
      </w:r>
      <w:r w:rsidR="00501D74">
        <w:rPr>
          <w:rFonts w:ascii="Times New Roman" w:hAnsi="Times New Roman" w:cs="Times New Roman"/>
          <w:sz w:val="24"/>
          <w:szCs w:val="24"/>
        </w:rPr>
        <w:t>:</w:t>
      </w:r>
    </w:p>
    <w:p w14:paraId="6BF870A4" w14:textId="77777777" w:rsidR="004E2F50" w:rsidRPr="004E2F50" w:rsidRDefault="004E2F50" w:rsidP="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04FBCDF3" wp14:editId="4B18A06B">
            <wp:extent cx="8229600" cy="2737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2737485"/>
                    </a:xfrm>
                    <a:prstGeom prst="rect">
                      <a:avLst/>
                    </a:prstGeom>
                  </pic:spPr>
                </pic:pic>
              </a:graphicData>
            </a:graphic>
          </wp:inline>
        </w:drawing>
      </w:r>
    </w:p>
    <w:p w14:paraId="3506407C" w14:textId="7CF128EA" w:rsidR="004E2F50" w:rsidRPr="00501D74" w:rsidRDefault="004E2F50" w:rsidP="00501D74">
      <w:pPr>
        <w:pStyle w:val="ListParagraph"/>
        <w:numPr>
          <w:ilvl w:val="0"/>
          <w:numId w:val="5"/>
        </w:numPr>
        <w:rPr>
          <w:rFonts w:ascii="Times New Roman" w:hAnsi="Times New Roman" w:cs="Times New Roman"/>
          <w:sz w:val="24"/>
          <w:szCs w:val="24"/>
        </w:rPr>
      </w:pPr>
      <w:r w:rsidRPr="00501D74">
        <w:rPr>
          <w:rFonts w:ascii="Times New Roman" w:hAnsi="Times New Roman" w:cs="Times New Roman"/>
          <w:sz w:val="24"/>
          <w:szCs w:val="24"/>
        </w:rPr>
        <w:t>Pole Zero Plot</w:t>
      </w:r>
      <w:r w:rsidR="00501D74">
        <w:rPr>
          <w:rFonts w:ascii="Times New Roman" w:hAnsi="Times New Roman" w:cs="Times New Roman"/>
          <w:sz w:val="24"/>
          <w:szCs w:val="24"/>
        </w:rPr>
        <w:t>:</w:t>
      </w:r>
    </w:p>
    <w:p w14:paraId="73E760A5" w14:textId="322FF9C6" w:rsidR="00984A16" w:rsidRDefault="004E2F50">
      <w:pPr>
        <w:rPr>
          <w:rFonts w:ascii="Times New Roman" w:hAnsi="Times New Roman" w:cs="Times New Roman"/>
          <w:sz w:val="24"/>
          <w:szCs w:val="24"/>
        </w:rPr>
      </w:pPr>
      <w:r w:rsidRPr="004E2F50">
        <w:rPr>
          <w:rFonts w:ascii="Times New Roman" w:hAnsi="Times New Roman" w:cs="Times New Roman"/>
          <w:noProof/>
          <w:sz w:val="24"/>
          <w:szCs w:val="24"/>
          <w:lang w:val="en-US"/>
        </w:rPr>
        <w:drawing>
          <wp:inline distT="0" distB="0" distL="0" distR="0" wp14:anchorId="0ACF0B1B" wp14:editId="43E9C34E">
            <wp:extent cx="8229600" cy="2582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2582545"/>
                    </a:xfrm>
                    <a:prstGeom prst="rect">
                      <a:avLst/>
                    </a:prstGeom>
                  </pic:spPr>
                </pic:pic>
              </a:graphicData>
            </a:graphic>
          </wp:inline>
        </w:drawing>
      </w:r>
    </w:p>
    <w:p w14:paraId="0132CE8B" w14:textId="66EBB1F1" w:rsidR="00984A16" w:rsidRDefault="00984A16" w:rsidP="00D17E1E">
      <w:pPr>
        <w:ind w:firstLine="720"/>
        <w:rPr>
          <w:rFonts w:ascii="Times New Roman" w:hAnsi="Times New Roman" w:cs="Times New Roman"/>
          <w:sz w:val="24"/>
          <w:szCs w:val="24"/>
        </w:rPr>
      </w:pPr>
      <w:r>
        <w:rPr>
          <w:rFonts w:ascii="Times New Roman" w:hAnsi="Times New Roman" w:cs="Times New Roman"/>
          <w:sz w:val="24"/>
          <w:szCs w:val="24"/>
        </w:rPr>
        <w:lastRenderedPageBreak/>
        <w:t>Part 4</w:t>
      </w:r>
      <w:r w:rsidR="00D17E1E">
        <w:rPr>
          <w:rFonts w:ascii="Times New Roman" w:hAnsi="Times New Roman" w:cs="Times New Roman"/>
          <w:sz w:val="24"/>
          <w:szCs w:val="24"/>
        </w:rPr>
        <w:t>) Challenge Yourself</w:t>
      </w:r>
    </w:p>
    <w:p w14:paraId="3109C7E4" w14:textId="2A1D2B08" w:rsidR="00984A16" w:rsidRDefault="00984A16" w:rsidP="00D17E1E">
      <w:pPr>
        <w:pStyle w:val="ListParagraph"/>
        <w:numPr>
          <w:ilvl w:val="0"/>
          <w:numId w:val="1"/>
        </w:numPr>
        <w:ind w:left="1800"/>
        <w:rPr>
          <w:rFonts w:ascii="Times New Roman" w:hAnsi="Times New Roman" w:cs="Times New Roman"/>
          <w:sz w:val="24"/>
          <w:szCs w:val="24"/>
        </w:rPr>
      </w:pPr>
      <w:r w:rsidRPr="00984A16">
        <w:rPr>
          <w:rFonts w:ascii="Times New Roman" w:hAnsi="Times New Roman" w:cs="Times New Roman"/>
          <w:sz w:val="24"/>
          <w:szCs w:val="24"/>
        </w:rPr>
        <w:t>Maximum pole radius</w:t>
      </w:r>
    </w:p>
    <w:p w14:paraId="3C08A142" w14:textId="24C84E46" w:rsidR="00984A16" w:rsidRPr="00984A16" w:rsidRDefault="000C00DF" w:rsidP="00D17E1E">
      <w:pPr>
        <w:pStyle w:val="ListParagraph"/>
        <w:numPr>
          <w:ilvl w:val="0"/>
          <w:numId w:val="2"/>
        </w:numPr>
        <w:ind w:left="2520"/>
        <w:rPr>
          <w:rFonts w:ascii="Times New Roman" w:hAnsi="Times New Roman" w:cs="Times New Roman"/>
          <w:sz w:val="24"/>
          <w:szCs w:val="24"/>
        </w:rPr>
      </w:pPr>
      <w:r>
        <w:rPr>
          <w:rFonts w:ascii="Times New Roman" w:hAnsi="Times New Roman" w:cs="Times New Roman"/>
          <w:sz w:val="24"/>
          <w:szCs w:val="24"/>
        </w:rPr>
        <w:t xml:space="preserve">Through visual analysis of the Zero-Pole Plots for parts 2 and 3, </w:t>
      </w:r>
      <w:r w:rsidR="00D17E1E">
        <w:rPr>
          <w:rFonts w:ascii="Times New Roman" w:hAnsi="Times New Roman" w:cs="Times New Roman"/>
          <w:sz w:val="24"/>
          <w:szCs w:val="24"/>
        </w:rPr>
        <w:t>the</w:t>
      </w:r>
      <w:r>
        <w:rPr>
          <w:rFonts w:ascii="Times New Roman" w:hAnsi="Times New Roman" w:cs="Times New Roman"/>
          <w:sz w:val="24"/>
          <w:szCs w:val="24"/>
        </w:rPr>
        <w:t xml:space="preserve"> radius for each pole in part 2 is slightly greater in magnitude than in part 3 by about 0.02. The maximum pole radii are located on the imaginary axis for </w:t>
      </w:r>
      <w:r w:rsidR="00D17E1E">
        <w:rPr>
          <w:rFonts w:ascii="Times New Roman" w:hAnsi="Times New Roman" w:cs="Times New Roman"/>
          <w:sz w:val="24"/>
          <w:szCs w:val="24"/>
        </w:rPr>
        <w:t>both,</w:t>
      </w:r>
      <w:r>
        <w:rPr>
          <w:rFonts w:ascii="Times New Roman" w:hAnsi="Times New Roman" w:cs="Times New Roman"/>
          <w:sz w:val="24"/>
          <w:szCs w:val="24"/>
        </w:rPr>
        <w:t xml:space="preserve"> but it is too hard to tell if there is a difference through visual inspection.</w:t>
      </w:r>
    </w:p>
    <w:p w14:paraId="71B2691A" w14:textId="6C2985A7" w:rsidR="00984A16" w:rsidRPr="00DF3E05" w:rsidRDefault="00984A16" w:rsidP="00D17E1E">
      <w:pPr>
        <w:pStyle w:val="ListParagraph"/>
        <w:numPr>
          <w:ilvl w:val="0"/>
          <w:numId w:val="1"/>
        </w:numPr>
        <w:ind w:left="1800"/>
        <w:rPr>
          <w:rFonts w:ascii="Times New Roman" w:hAnsi="Times New Roman" w:cs="Times New Roman"/>
          <w:sz w:val="24"/>
          <w:szCs w:val="24"/>
        </w:rPr>
      </w:pPr>
      <w:r w:rsidRPr="00DF3E05">
        <w:rPr>
          <w:rFonts w:ascii="Times New Roman" w:hAnsi="Times New Roman" w:cs="Times New Roman"/>
          <w:sz w:val="24"/>
          <w:szCs w:val="24"/>
        </w:rPr>
        <w:t>Passband ripple</w:t>
      </w:r>
    </w:p>
    <w:p w14:paraId="227B383F" w14:textId="477B192E" w:rsidR="00DF3E05" w:rsidRPr="00FB5F70" w:rsidRDefault="00FB5F70" w:rsidP="00D17E1E">
      <w:pPr>
        <w:pStyle w:val="ListParagraph"/>
        <w:numPr>
          <w:ilvl w:val="0"/>
          <w:numId w:val="3"/>
        </w:numPr>
        <w:ind w:left="2520"/>
        <w:rPr>
          <w:rFonts w:ascii="Times New Roman" w:hAnsi="Times New Roman" w:cs="Times New Roman"/>
          <w:sz w:val="24"/>
          <w:szCs w:val="24"/>
        </w:rPr>
      </w:pPr>
      <w:r>
        <w:rPr>
          <w:rFonts w:ascii="Times New Roman" w:hAnsi="Times New Roman" w:cs="Times New Roman"/>
          <w:sz w:val="24"/>
          <w:szCs w:val="24"/>
        </w:rPr>
        <w:t>The Constrained Least-Pth Norm IIR Filter has a visibly smaller ripple in the passband compared to the passband of the Min Order IIR Elliptical Filter despite both having the same order.</w:t>
      </w:r>
    </w:p>
    <w:p w14:paraId="1F7BA149" w14:textId="57A40BCE" w:rsidR="00984A16" w:rsidRPr="00FB5F70" w:rsidRDefault="00984A16" w:rsidP="00D17E1E">
      <w:pPr>
        <w:pStyle w:val="ListParagraph"/>
        <w:numPr>
          <w:ilvl w:val="0"/>
          <w:numId w:val="1"/>
        </w:numPr>
        <w:ind w:left="1800"/>
        <w:rPr>
          <w:rFonts w:ascii="Times New Roman" w:hAnsi="Times New Roman" w:cs="Times New Roman"/>
          <w:sz w:val="24"/>
          <w:szCs w:val="24"/>
        </w:rPr>
      </w:pPr>
      <w:r w:rsidRPr="00FB5F70">
        <w:rPr>
          <w:rFonts w:ascii="Times New Roman" w:hAnsi="Times New Roman" w:cs="Times New Roman"/>
          <w:sz w:val="24"/>
          <w:szCs w:val="24"/>
        </w:rPr>
        <w:t>Stopband attenuation</w:t>
      </w:r>
    </w:p>
    <w:p w14:paraId="7D7DA15B" w14:textId="211F45D7" w:rsidR="00FB5F70" w:rsidRDefault="00FB5F70" w:rsidP="00D17E1E">
      <w:pPr>
        <w:pStyle w:val="ListParagraph"/>
        <w:numPr>
          <w:ilvl w:val="0"/>
          <w:numId w:val="4"/>
        </w:numPr>
        <w:ind w:left="2520"/>
        <w:rPr>
          <w:rFonts w:ascii="Times New Roman" w:hAnsi="Times New Roman" w:cs="Times New Roman"/>
          <w:sz w:val="24"/>
          <w:szCs w:val="24"/>
        </w:rPr>
      </w:pPr>
      <w:r>
        <w:rPr>
          <w:rFonts w:ascii="Times New Roman" w:hAnsi="Times New Roman" w:cs="Times New Roman"/>
          <w:sz w:val="24"/>
          <w:szCs w:val="24"/>
        </w:rPr>
        <w:t>There is little visible difference in the stop band attenuation other than</w:t>
      </w:r>
      <w:r w:rsidR="001E3408">
        <w:rPr>
          <w:rFonts w:ascii="Times New Roman" w:hAnsi="Times New Roman" w:cs="Times New Roman"/>
          <w:sz w:val="24"/>
          <w:szCs w:val="24"/>
        </w:rPr>
        <w:t xml:space="preserve"> the peaks appear to happen at slightly lower frequencies for the </w:t>
      </w:r>
      <w:r w:rsidR="001E3408" w:rsidRPr="001E3408">
        <w:rPr>
          <w:rFonts w:ascii="Times New Roman" w:hAnsi="Times New Roman" w:cs="Times New Roman"/>
          <w:sz w:val="24"/>
          <w:szCs w:val="24"/>
        </w:rPr>
        <w:t>Min Order IIR Elliptical Filter</w:t>
      </w:r>
      <w:r w:rsidR="001E3408">
        <w:rPr>
          <w:rFonts w:ascii="Times New Roman" w:hAnsi="Times New Roman" w:cs="Times New Roman"/>
          <w:sz w:val="24"/>
          <w:szCs w:val="24"/>
        </w:rPr>
        <w:t>.</w:t>
      </w:r>
    </w:p>
    <w:p w14:paraId="47C70FD6" w14:textId="60B8AA7D" w:rsidR="000714F1" w:rsidRDefault="000714F1" w:rsidP="000714F1">
      <w:pPr>
        <w:rPr>
          <w:rFonts w:ascii="Times New Roman" w:hAnsi="Times New Roman" w:cs="Times New Roman"/>
          <w:sz w:val="24"/>
          <w:szCs w:val="24"/>
        </w:rPr>
      </w:pPr>
    </w:p>
    <w:tbl>
      <w:tblPr>
        <w:tblW w:w="10860" w:type="dxa"/>
        <w:tblLook w:val="04A0" w:firstRow="1" w:lastRow="0" w:firstColumn="1" w:lastColumn="0" w:noHBand="0" w:noVBand="1"/>
      </w:tblPr>
      <w:tblGrid>
        <w:gridCol w:w="2220"/>
        <w:gridCol w:w="6760"/>
        <w:gridCol w:w="760"/>
        <w:gridCol w:w="1120"/>
      </w:tblGrid>
      <w:tr w:rsidR="002733DB" w:rsidRPr="002733DB" w14:paraId="6C33CB3E" w14:textId="77777777" w:rsidTr="002733DB">
        <w:trPr>
          <w:trHeight w:val="255"/>
          <w:ins w:id="0" w:author="Larry Pearlstein" w:date="2020-12-18T17:09:00Z"/>
        </w:trPr>
        <w:tc>
          <w:tcPr>
            <w:tcW w:w="2220" w:type="dxa"/>
            <w:tcBorders>
              <w:top w:val="single" w:sz="8" w:space="0" w:color="auto"/>
              <w:left w:val="single" w:sz="8" w:space="0" w:color="auto"/>
              <w:bottom w:val="double" w:sz="6" w:space="0" w:color="auto"/>
              <w:right w:val="single" w:sz="4" w:space="0" w:color="auto"/>
            </w:tcBorders>
            <w:shd w:val="clear" w:color="auto" w:fill="auto"/>
            <w:vAlign w:val="center"/>
            <w:hideMark/>
          </w:tcPr>
          <w:p w14:paraId="2B08D29B" w14:textId="77777777" w:rsidR="002733DB" w:rsidRPr="002733DB" w:rsidRDefault="002733DB" w:rsidP="002733DB">
            <w:pPr>
              <w:spacing w:line="240" w:lineRule="auto"/>
              <w:jc w:val="center"/>
              <w:rPr>
                <w:ins w:id="1" w:author="Larry Pearlstein" w:date="2020-12-18T17:09:00Z"/>
                <w:rFonts w:ascii="Calibri" w:eastAsia="Times New Roman" w:hAnsi="Calibri" w:cs="Calibri"/>
                <w:b/>
                <w:bCs/>
                <w:color w:val="000000"/>
                <w:sz w:val="18"/>
                <w:szCs w:val="18"/>
                <w:lang w:val="en-US"/>
              </w:rPr>
            </w:pPr>
            <w:ins w:id="2" w:author="Larry Pearlstein" w:date="2020-12-18T17:09:00Z">
              <w:r w:rsidRPr="002733DB">
                <w:rPr>
                  <w:rFonts w:ascii="Calibri" w:eastAsia="Times New Roman" w:hAnsi="Calibri" w:cs="Calibri"/>
                  <w:b/>
                  <w:bCs/>
                  <w:color w:val="000000"/>
                  <w:sz w:val="18"/>
                  <w:szCs w:val="18"/>
                  <w:lang w:val="en-US"/>
                </w:rPr>
                <w:t>Description</w:t>
              </w:r>
            </w:ins>
          </w:p>
        </w:tc>
        <w:tc>
          <w:tcPr>
            <w:tcW w:w="6760" w:type="dxa"/>
            <w:tcBorders>
              <w:top w:val="single" w:sz="8" w:space="0" w:color="auto"/>
              <w:left w:val="nil"/>
              <w:bottom w:val="double" w:sz="6" w:space="0" w:color="auto"/>
              <w:right w:val="single" w:sz="4" w:space="0" w:color="auto"/>
            </w:tcBorders>
            <w:shd w:val="clear" w:color="auto" w:fill="auto"/>
            <w:vAlign w:val="center"/>
            <w:hideMark/>
          </w:tcPr>
          <w:p w14:paraId="0C845B87" w14:textId="77777777" w:rsidR="002733DB" w:rsidRPr="002733DB" w:rsidRDefault="002733DB" w:rsidP="002733DB">
            <w:pPr>
              <w:spacing w:line="240" w:lineRule="auto"/>
              <w:jc w:val="center"/>
              <w:rPr>
                <w:ins w:id="3" w:author="Larry Pearlstein" w:date="2020-12-18T17:09:00Z"/>
                <w:rFonts w:ascii="Calibri" w:eastAsia="Times New Roman" w:hAnsi="Calibri" w:cs="Calibri"/>
                <w:b/>
                <w:bCs/>
                <w:color w:val="000000"/>
                <w:sz w:val="18"/>
                <w:szCs w:val="18"/>
                <w:lang w:val="en-US"/>
              </w:rPr>
            </w:pPr>
            <w:ins w:id="4" w:author="Larry Pearlstein" w:date="2020-12-18T17:09:00Z">
              <w:r w:rsidRPr="002733DB">
                <w:rPr>
                  <w:rFonts w:ascii="Calibri" w:eastAsia="Times New Roman" w:hAnsi="Calibri" w:cs="Calibri"/>
                  <w:b/>
                  <w:bCs/>
                  <w:color w:val="000000"/>
                  <w:sz w:val="18"/>
                  <w:szCs w:val="18"/>
                  <w:lang w:val="en-US"/>
                </w:rPr>
                <w:t>Expectation</w:t>
              </w:r>
            </w:ins>
          </w:p>
        </w:tc>
        <w:tc>
          <w:tcPr>
            <w:tcW w:w="760" w:type="dxa"/>
            <w:tcBorders>
              <w:top w:val="single" w:sz="8" w:space="0" w:color="auto"/>
              <w:left w:val="nil"/>
              <w:bottom w:val="double" w:sz="6" w:space="0" w:color="auto"/>
              <w:right w:val="single" w:sz="4" w:space="0" w:color="auto"/>
            </w:tcBorders>
            <w:shd w:val="clear" w:color="auto" w:fill="auto"/>
            <w:vAlign w:val="center"/>
            <w:hideMark/>
          </w:tcPr>
          <w:p w14:paraId="4CB80E01" w14:textId="77777777" w:rsidR="002733DB" w:rsidRPr="002733DB" w:rsidRDefault="002733DB" w:rsidP="002733DB">
            <w:pPr>
              <w:spacing w:line="240" w:lineRule="auto"/>
              <w:jc w:val="center"/>
              <w:rPr>
                <w:ins w:id="5" w:author="Larry Pearlstein" w:date="2020-12-18T17:09:00Z"/>
                <w:rFonts w:ascii="Calibri" w:eastAsia="Times New Roman" w:hAnsi="Calibri" w:cs="Calibri"/>
                <w:b/>
                <w:bCs/>
                <w:color w:val="000000"/>
                <w:sz w:val="18"/>
                <w:szCs w:val="18"/>
                <w:lang w:val="en-US"/>
              </w:rPr>
            </w:pPr>
            <w:ins w:id="6" w:author="Larry Pearlstein" w:date="2020-12-18T17:09:00Z">
              <w:r w:rsidRPr="002733DB">
                <w:rPr>
                  <w:rFonts w:ascii="Calibri" w:eastAsia="Times New Roman" w:hAnsi="Calibri" w:cs="Calibri"/>
                  <w:b/>
                  <w:bCs/>
                  <w:color w:val="000000"/>
                  <w:sz w:val="18"/>
                  <w:szCs w:val="18"/>
                  <w:lang w:val="en-US"/>
                </w:rPr>
                <w:t>Max Pts.</w:t>
              </w:r>
            </w:ins>
          </w:p>
        </w:tc>
        <w:tc>
          <w:tcPr>
            <w:tcW w:w="1120" w:type="dxa"/>
            <w:tcBorders>
              <w:top w:val="single" w:sz="8" w:space="0" w:color="auto"/>
              <w:left w:val="nil"/>
              <w:bottom w:val="double" w:sz="6" w:space="0" w:color="auto"/>
              <w:right w:val="single" w:sz="8" w:space="0" w:color="auto"/>
            </w:tcBorders>
            <w:shd w:val="clear" w:color="auto" w:fill="auto"/>
            <w:vAlign w:val="center"/>
            <w:hideMark/>
          </w:tcPr>
          <w:p w14:paraId="4BFE0C89" w14:textId="77777777" w:rsidR="002733DB" w:rsidRPr="002733DB" w:rsidRDefault="002733DB" w:rsidP="002733DB">
            <w:pPr>
              <w:spacing w:line="240" w:lineRule="auto"/>
              <w:jc w:val="center"/>
              <w:rPr>
                <w:ins w:id="7" w:author="Larry Pearlstein" w:date="2020-12-18T17:09:00Z"/>
                <w:rFonts w:ascii="Calibri" w:eastAsia="Times New Roman" w:hAnsi="Calibri" w:cs="Calibri"/>
                <w:b/>
                <w:bCs/>
                <w:color w:val="000000"/>
                <w:sz w:val="18"/>
                <w:szCs w:val="18"/>
                <w:lang w:val="en-US"/>
              </w:rPr>
            </w:pPr>
            <w:ins w:id="8" w:author="Larry Pearlstein" w:date="2020-12-18T17:09:00Z">
              <w:r w:rsidRPr="002733DB">
                <w:rPr>
                  <w:rFonts w:ascii="Calibri" w:eastAsia="Times New Roman" w:hAnsi="Calibri" w:cs="Calibri"/>
                  <w:b/>
                  <w:bCs/>
                  <w:color w:val="000000"/>
                  <w:sz w:val="18"/>
                  <w:szCs w:val="18"/>
                  <w:lang w:val="en-US"/>
                </w:rPr>
                <w:t>Pts. Deducted</w:t>
              </w:r>
            </w:ins>
          </w:p>
        </w:tc>
      </w:tr>
      <w:tr w:rsidR="002733DB" w:rsidRPr="002733DB" w14:paraId="7D3C9F65" w14:textId="77777777" w:rsidTr="002733DB">
        <w:trPr>
          <w:trHeight w:val="255"/>
          <w:ins w:id="9" w:author="Larry Pearlstein" w:date="2020-12-18T17:09: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1A0903CF" w14:textId="77777777" w:rsidR="002733DB" w:rsidRPr="002733DB" w:rsidRDefault="002733DB" w:rsidP="002733DB">
            <w:pPr>
              <w:spacing w:line="240" w:lineRule="auto"/>
              <w:rPr>
                <w:ins w:id="10" w:author="Larry Pearlstein" w:date="2020-12-18T17:09:00Z"/>
                <w:rFonts w:ascii="Calibri" w:eastAsia="Times New Roman" w:hAnsi="Calibri" w:cs="Calibri"/>
                <w:color w:val="000000"/>
                <w:sz w:val="18"/>
                <w:szCs w:val="18"/>
                <w:lang w:val="en-US"/>
              </w:rPr>
            </w:pPr>
            <w:ins w:id="11" w:author="Larry Pearlstein" w:date="2020-12-18T17:09:00Z">
              <w:r w:rsidRPr="002733DB">
                <w:rPr>
                  <w:rFonts w:ascii="Calibri" w:eastAsia="Times New Roman" w:hAnsi="Calibri" w:cs="Calibri"/>
                  <w:color w:val="000000"/>
                  <w:sz w:val="18"/>
                  <w:szCs w:val="18"/>
                  <w:lang w:val="en-US"/>
                </w:rPr>
                <w:t>Introduction</w:t>
              </w:r>
            </w:ins>
          </w:p>
        </w:tc>
        <w:tc>
          <w:tcPr>
            <w:tcW w:w="6760" w:type="dxa"/>
            <w:tcBorders>
              <w:top w:val="nil"/>
              <w:left w:val="nil"/>
              <w:bottom w:val="single" w:sz="4" w:space="0" w:color="auto"/>
              <w:right w:val="single" w:sz="4" w:space="0" w:color="auto"/>
            </w:tcBorders>
            <w:shd w:val="clear" w:color="auto" w:fill="auto"/>
            <w:vAlign w:val="bottom"/>
            <w:hideMark/>
          </w:tcPr>
          <w:p w14:paraId="66E3E075" w14:textId="77777777" w:rsidR="002733DB" w:rsidRPr="002733DB" w:rsidRDefault="002733DB" w:rsidP="002733DB">
            <w:pPr>
              <w:spacing w:line="240" w:lineRule="auto"/>
              <w:rPr>
                <w:ins w:id="12" w:author="Larry Pearlstein" w:date="2020-12-18T17:09:00Z"/>
                <w:rFonts w:ascii="Calibri" w:eastAsia="Times New Roman" w:hAnsi="Calibri" w:cs="Calibri"/>
                <w:color w:val="000000"/>
                <w:sz w:val="18"/>
                <w:szCs w:val="18"/>
                <w:lang w:val="en-US"/>
              </w:rPr>
            </w:pPr>
            <w:ins w:id="13" w:author="Larry Pearlstein" w:date="2020-12-18T17:09:00Z">
              <w:r w:rsidRPr="002733DB">
                <w:rPr>
                  <w:rFonts w:ascii="Calibri" w:eastAsia="Times New Roman" w:hAnsi="Calibri" w:cs="Calibri"/>
                  <w:color w:val="000000"/>
                  <w:sz w:val="18"/>
                  <w:szCs w:val="18"/>
                  <w:lang w:val="en-US"/>
                </w:rPr>
                <w:t>Brief overview</w:t>
              </w:r>
            </w:ins>
          </w:p>
        </w:tc>
        <w:tc>
          <w:tcPr>
            <w:tcW w:w="760" w:type="dxa"/>
            <w:tcBorders>
              <w:top w:val="nil"/>
              <w:left w:val="nil"/>
              <w:bottom w:val="single" w:sz="4" w:space="0" w:color="auto"/>
              <w:right w:val="single" w:sz="4" w:space="0" w:color="auto"/>
            </w:tcBorders>
            <w:shd w:val="clear" w:color="auto" w:fill="auto"/>
            <w:vAlign w:val="bottom"/>
            <w:hideMark/>
          </w:tcPr>
          <w:p w14:paraId="4F26D48D" w14:textId="77777777" w:rsidR="002733DB" w:rsidRPr="002733DB" w:rsidRDefault="002733DB" w:rsidP="002733DB">
            <w:pPr>
              <w:spacing w:line="240" w:lineRule="auto"/>
              <w:jc w:val="right"/>
              <w:rPr>
                <w:ins w:id="14" w:author="Larry Pearlstein" w:date="2020-12-18T17:09:00Z"/>
                <w:rFonts w:ascii="Calibri" w:eastAsia="Times New Roman" w:hAnsi="Calibri" w:cs="Calibri"/>
                <w:color w:val="000000"/>
                <w:sz w:val="18"/>
                <w:szCs w:val="18"/>
                <w:lang w:val="en-US"/>
              </w:rPr>
            </w:pPr>
            <w:ins w:id="15" w:author="Larry Pearlstein" w:date="2020-12-18T17:09:00Z">
              <w:r w:rsidRPr="002733DB">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1FB4FC37" w14:textId="77777777" w:rsidR="002733DB" w:rsidRPr="002733DB" w:rsidRDefault="002733DB" w:rsidP="002733DB">
            <w:pPr>
              <w:spacing w:line="240" w:lineRule="auto"/>
              <w:rPr>
                <w:ins w:id="16" w:author="Larry Pearlstein" w:date="2020-12-18T17:09:00Z"/>
                <w:rFonts w:ascii="Calibri" w:eastAsia="Times New Roman" w:hAnsi="Calibri" w:cs="Calibri"/>
                <w:color w:val="000000"/>
                <w:sz w:val="18"/>
                <w:szCs w:val="18"/>
                <w:lang w:val="en-US"/>
              </w:rPr>
            </w:pPr>
            <w:ins w:id="17" w:author="Larry Pearlstein" w:date="2020-12-18T17:09:00Z">
              <w:r w:rsidRPr="002733DB">
                <w:rPr>
                  <w:rFonts w:ascii="Calibri" w:eastAsia="Times New Roman" w:hAnsi="Calibri" w:cs="Calibri"/>
                  <w:color w:val="000000"/>
                  <w:sz w:val="18"/>
                  <w:szCs w:val="18"/>
                  <w:lang w:val="en-US"/>
                </w:rPr>
                <w:t> </w:t>
              </w:r>
            </w:ins>
          </w:p>
        </w:tc>
      </w:tr>
      <w:tr w:rsidR="002733DB" w:rsidRPr="002733DB" w14:paraId="5544BB24" w14:textId="77777777" w:rsidTr="002733DB">
        <w:trPr>
          <w:trHeight w:val="240"/>
          <w:ins w:id="18" w:author="Larry Pearlstein" w:date="2020-12-18T17:09: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19BBE898" w14:textId="77777777" w:rsidR="002733DB" w:rsidRPr="002733DB" w:rsidRDefault="002733DB" w:rsidP="002733DB">
            <w:pPr>
              <w:spacing w:line="240" w:lineRule="auto"/>
              <w:rPr>
                <w:ins w:id="19" w:author="Larry Pearlstein" w:date="2020-12-18T17:09:00Z"/>
                <w:rFonts w:ascii="Calibri" w:eastAsia="Times New Roman" w:hAnsi="Calibri" w:cs="Calibri"/>
                <w:color w:val="000000"/>
                <w:sz w:val="18"/>
                <w:szCs w:val="18"/>
                <w:lang w:val="en-US"/>
              </w:rPr>
            </w:pPr>
            <w:ins w:id="20" w:author="Larry Pearlstein" w:date="2020-12-18T17:09:00Z">
              <w:r w:rsidRPr="002733DB">
                <w:rPr>
                  <w:rFonts w:ascii="Calibri" w:eastAsia="Times New Roman" w:hAnsi="Calibri" w:cs="Calibri"/>
                  <w:color w:val="000000"/>
                  <w:sz w:val="18"/>
                  <w:szCs w:val="18"/>
                  <w:lang w:val="en-US"/>
                </w:rPr>
                <w:t>Procedure</w:t>
              </w:r>
            </w:ins>
          </w:p>
        </w:tc>
        <w:tc>
          <w:tcPr>
            <w:tcW w:w="6760" w:type="dxa"/>
            <w:tcBorders>
              <w:top w:val="nil"/>
              <w:left w:val="nil"/>
              <w:bottom w:val="single" w:sz="4" w:space="0" w:color="auto"/>
              <w:right w:val="single" w:sz="4" w:space="0" w:color="auto"/>
            </w:tcBorders>
            <w:shd w:val="clear" w:color="auto" w:fill="auto"/>
            <w:vAlign w:val="bottom"/>
            <w:hideMark/>
          </w:tcPr>
          <w:p w14:paraId="58D6CF48" w14:textId="77777777" w:rsidR="002733DB" w:rsidRPr="002733DB" w:rsidRDefault="002733DB" w:rsidP="002733DB">
            <w:pPr>
              <w:spacing w:line="240" w:lineRule="auto"/>
              <w:rPr>
                <w:ins w:id="21" w:author="Larry Pearlstein" w:date="2020-12-18T17:09:00Z"/>
                <w:rFonts w:ascii="Calibri" w:eastAsia="Times New Roman" w:hAnsi="Calibri" w:cs="Calibri"/>
                <w:color w:val="000000"/>
                <w:sz w:val="18"/>
                <w:szCs w:val="18"/>
                <w:lang w:val="en-US"/>
              </w:rPr>
            </w:pPr>
            <w:ins w:id="22" w:author="Larry Pearlstein" w:date="2020-12-18T17:09:00Z">
              <w:r w:rsidRPr="002733DB">
                <w:rPr>
                  <w:rFonts w:ascii="Calibri" w:eastAsia="Times New Roman" w:hAnsi="Calibri" w:cs="Calibri"/>
                  <w:color w:val="000000"/>
                  <w:sz w:val="18"/>
                  <w:szCs w:val="18"/>
                  <w:lang w:val="en-US"/>
                </w:rPr>
                <w:t>Brief description of procedures</w:t>
              </w:r>
            </w:ins>
          </w:p>
        </w:tc>
        <w:tc>
          <w:tcPr>
            <w:tcW w:w="760" w:type="dxa"/>
            <w:tcBorders>
              <w:top w:val="nil"/>
              <w:left w:val="nil"/>
              <w:bottom w:val="single" w:sz="4" w:space="0" w:color="auto"/>
              <w:right w:val="single" w:sz="4" w:space="0" w:color="auto"/>
            </w:tcBorders>
            <w:shd w:val="clear" w:color="auto" w:fill="auto"/>
            <w:vAlign w:val="bottom"/>
            <w:hideMark/>
          </w:tcPr>
          <w:p w14:paraId="43DAE29C" w14:textId="77777777" w:rsidR="002733DB" w:rsidRPr="002733DB" w:rsidRDefault="002733DB" w:rsidP="002733DB">
            <w:pPr>
              <w:spacing w:line="240" w:lineRule="auto"/>
              <w:jc w:val="right"/>
              <w:rPr>
                <w:ins w:id="23" w:author="Larry Pearlstein" w:date="2020-12-18T17:09:00Z"/>
                <w:rFonts w:ascii="Calibri" w:eastAsia="Times New Roman" w:hAnsi="Calibri" w:cs="Calibri"/>
                <w:color w:val="000000"/>
                <w:sz w:val="18"/>
                <w:szCs w:val="18"/>
                <w:lang w:val="en-US"/>
              </w:rPr>
            </w:pPr>
            <w:ins w:id="24" w:author="Larry Pearlstein" w:date="2020-12-18T17:09:00Z">
              <w:r w:rsidRPr="002733DB">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3F345243" w14:textId="77777777" w:rsidR="002733DB" w:rsidRPr="002733DB" w:rsidRDefault="002733DB" w:rsidP="002733DB">
            <w:pPr>
              <w:spacing w:line="240" w:lineRule="auto"/>
              <w:rPr>
                <w:ins w:id="25" w:author="Larry Pearlstein" w:date="2020-12-18T17:09:00Z"/>
                <w:rFonts w:ascii="Calibri" w:eastAsia="Times New Roman" w:hAnsi="Calibri" w:cs="Calibri"/>
                <w:color w:val="000000"/>
                <w:sz w:val="18"/>
                <w:szCs w:val="18"/>
                <w:lang w:val="en-US"/>
              </w:rPr>
            </w:pPr>
            <w:ins w:id="26" w:author="Larry Pearlstein" w:date="2020-12-18T17:09:00Z">
              <w:r w:rsidRPr="002733DB">
                <w:rPr>
                  <w:rFonts w:ascii="Calibri" w:eastAsia="Times New Roman" w:hAnsi="Calibri" w:cs="Calibri"/>
                  <w:color w:val="000000"/>
                  <w:sz w:val="18"/>
                  <w:szCs w:val="18"/>
                  <w:lang w:val="en-US"/>
                </w:rPr>
                <w:t> </w:t>
              </w:r>
            </w:ins>
          </w:p>
        </w:tc>
      </w:tr>
      <w:tr w:rsidR="002733DB" w:rsidRPr="002733DB" w14:paraId="3C3A3468" w14:textId="77777777" w:rsidTr="002733DB">
        <w:trPr>
          <w:trHeight w:val="240"/>
          <w:ins w:id="27" w:author="Larry Pearlstein" w:date="2020-12-18T17:09: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48CC3602" w14:textId="77777777" w:rsidR="002733DB" w:rsidRPr="002733DB" w:rsidRDefault="002733DB" w:rsidP="002733DB">
            <w:pPr>
              <w:spacing w:line="240" w:lineRule="auto"/>
              <w:rPr>
                <w:ins w:id="28" w:author="Larry Pearlstein" w:date="2020-12-18T17:09:00Z"/>
                <w:rFonts w:ascii="Calibri" w:eastAsia="Times New Roman" w:hAnsi="Calibri" w:cs="Calibri"/>
                <w:color w:val="000000"/>
                <w:sz w:val="18"/>
                <w:szCs w:val="18"/>
                <w:lang w:val="en-US"/>
              </w:rPr>
            </w:pPr>
            <w:ins w:id="29" w:author="Larry Pearlstein" w:date="2020-12-18T17:09:00Z">
              <w:r w:rsidRPr="002733DB">
                <w:rPr>
                  <w:rFonts w:ascii="Calibri" w:eastAsia="Times New Roman" w:hAnsi="Calibri" w:cs="Calibri"/>
                  <w:color w:val="000000"/>
                  <w:sz w:val="18"/>
                  <w:szCs w:val="18"/>
                  <w:lang w:val="en-US"/>
                </w:rPr>
                <w:t>Results</w:t>
              </w:r>
            </w:ins>
          </w:p>
        </w:tc>
        <w:tc>
          <w:tcPr>
            <w:tcW w:w="6760" w:type="dxa"/>
            <w:tcBorders>
              <w:top w:val="nil"/>
              <w:left w:val="nil"/>
              <w:bottom w:val="single" w:sz="4" w:space="0" w:color="auto"/>
              <w:right w:val="single" w:sz="4" w:space="0" w:color="auto"/>
            </w:tcBorders>
            <w:shd w:val="clear" w:color="auto" w:fill="auto"/>
            <w:vAlign w:val="bottom"/>
            <w:hideMark/>
          </w:tcPr>
          <w:p w14:paraId="5D40D413" w14:textId="77777777" w:rsidR="002733DB" w:rsidRPr="002733DB" w:rsidRDefault="002733DB" w:rsidP="002733DB">
            <w:pPr>
              <w:spacing w:line="240" w:lineRule="auto"/>
              <w:rPr>
                <w:ins w:id="30" w:author="Larry Pearlstein" w:date="2020-12-18T17:09:00Z"/>
                <w:rFonts w:ascii="Calibri" w:eastAsia="Times New Roman" w:hAnsi="Calibri" w:cs="Calibri"/>
                <w:color w:val="000000"/>
                <w:sz w:val="18"/>
                <w:szCs w:val="18"/>
                <w:lang w:val="en-US"/>
              </w:rPr>
            </w:pPr>
            <w:ins w:id="31" w:author="Larry Pearlstein" w:date="2020-12-18T17:09:00Z">
              <w:r w:rsidRPr="002733DB">
                <w:rPr>
                  <w:rFonts w:ascii="Calibri" w:eastAsia="Times New Roman" w:hAnsi="Calibri" w:cs="Calibri"/>
                  <w:color w:val="000000"/>
                  <w:sz w:val="18"/>
                  <w:szCs w:val="18"/>
                  <w:lang w:val="en-US"/>
                </w:rPr>
                <w:t> </w:t>
              </w:r>
            </w:ins>
          </w:p>
        </w:tc>
        <w:tc>
          <w:tcPr>
            <w:tcW w:w="760" w:type="dxa"/>
            <w:tcBorders>
              <w:top w:val="nil"/>
              <w:left w:val="nil"/>
              <w:bottom w:val="single" w:sz="4" w:space="0" w:color="auto"/>
              <w:right w:val="single" w:sz="4" w:space="0" w:color="auto"/>
            </w:tcBorders>
            <w:shd w:val="clear" w:color="auto" w:fill="auto"/>
            <w:vAlign w:val="bottom"/>
            <w:hideMark/>
          </w:tcPr>
          <w:p w14:paraId="1B14C594" w14:textId="77777777" w:rsidR="002733DB" w:rsidRPr="002733DB" w:rsidRDefault="002733DB" w:rsidP="002733DB">
            <w:pPr>
              <w:spacing w:line="240" w:lineRule="auto"/>
              <w:rPr>
                <w:ins w:id="32" w:author="Larry Pearlstein" w:date="2020-12-18T17:09:00Z"/>
                <w:rFonts w:ascii="Calibri" w:eastAsia="Times New Roman" w:hAnsi="Calibri" w:cs="Calibri"/>
                <w:color w:val="000000"/>
                <w:sz w:val="18"/>
                <w:szCs w:val="18"/>
                <w:lang w:val="en-US"/>
              </w:rPr>
            </w:pPr>
            <w:ins w:id="33" w:author="Larry Pearlstein" w:date="2020-12-18T17:09:00Z">
              <w:r w:rsidRPr="002733DB">
                <w:rPr>
                  <w:rFonts w:ascii="Calibri" w:eastAsia="Times New Roman" w:hAnsi="Calibri" w:cs="Calibri"/>
                  <w:color w:val="000000"/>
                  <w:sz w:val="18"/>
                  <w:szCs w:val="18"/>
                  <w:lang w:val="en-US"/>
                </w:rPr>
                <w:t> </w:t>
              </w:r>
            </w:ins>
          </w:p>
        </w:tc>
        <w:tc>
          <w:tcPr>
            <w:tcW w:w="1120" w:type="dxa"/>
            <w:tcBorders>
              <w:top w:val="nil"/>
              <w:left w:val="nil"/>
              <w:bottom w:val="single" w:sz="4" w:space="0" w:color="auto"/>
              <w:right w:val="single" w:sz="8" w:space="0" w:color="auto"/>
            </w:tcBorders>
            <w:shd w:val="clear" w:color="auto" w:fill="auto"/>
            <w:vAlign w:val="bottom"/>
            <w:hideMark/>
          </w:tcPr>
          <w:p w14:paraId="06EC8F18" w14:textId="77777777" w:rsidR="002733DB" w:rsidRPr="002733DB" w:rsidRDefault="002733DB" w:rsidP="002733DB">
            <w:pPr>
              <w:spacing w:line="240" w:lineRule="auto"/>
              <w:rPr>
                <w:ins w:id="34" w:author="Larry Pearlstein" w:date="2020-12-18T17:09:00Z"/>
                <w:rFonts w:ascii="Calibri" w:eastAsia="Times New Roman" w:hAnsi="Calibri" w:cs="Calibri"/>
                <w:color w:val="000000"/>
                <w:sz w:val="18"/>
                <w:szCs w:val="18"/>
                <w:lang w:val="en-US"/>
              </w:rPr>
            </w:pPr>
            <w:ins w:id="35" w:author="Larry Pearlstein" w:date="2020-12-18T17:09:00Z">
              <w:r w:rsidRPr="002733DB">
                <w:rPr>
                  <w:rFonts w:ascii="Calibri" w:eastAsia="Times New Roman" w:hAnsi="Calibri" w:cs="Calibri"/>
                  <w:color w:val="000000"/>
                  <w:sz w:val="18"/>
                  <w:szCs w:val="18"/>
                  <w:lang w:val="en-US"/>
                </w:rPr>
                <w:t> </w:t>
              </w:r>
            </w:ins>
          </w:p>
        </w:tc>
      </w:tr>
      <w:tr w:rsidR="002733DB" w:rsidRPr="002733DB" w14:paraId="52278BC4" w14:textId="77777777" w:rsidTr="002733DB">
        <w:trPr>
          <w:trHeight w:val="240"/>
          <w:ins w:id="36" w:author="Larry Pearlstein" w:date="2020-12-18T17:09: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1FF94576" w14:textId="77777777" w:rsidR="002733DB" w:rsidRPr="002733DB" w:rsidRDefault="002733DB" w:rsidP="002733DB">
            <w:pPr>
              <w:spacing w:line="240" w:lineRule="auto"/>
              <w:rPr>
                <w:ins w:id="37" w:author="Larry Pearlstein" w:date="2020-12-18T17:09:00Z"/>
                <w:rFonts w:ascii="Calibri" w:eastAsia="Times New Roman" w:hAnsi="Calibri" w:cs="Calibri"/>
                <w:color w:val="000000"/>
                <w:sz w:val="18"/>
                <w:szCs w:val="18"/>
                <w:lang w:val="en-US"/>
              </w:rPr>
            </w:pPr>
            <w:ins w:id="38" w:author="Larry Pearlstein" w:date="2020-12-18T17:09:00Z">
              <w:r w:rsidRPr="002733DB">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38EA84E0" w14:textId="77777777" w:rsidR="002733DB" w:rsidRPr="002733DB" w:rsidRDefault="002733DB" w:rsidP="002733DB">
            <w:pPr>
              <w:spacing w:line="240" w:lineRule="auto"/>
              <w:rPr>
                <w:ins w:id="39" w:author="Larry Pearlstein" w:date="2020-12-18T17:09:00Z"/>
                <w:rFonts w:ascii="Calibri" w:eastAsia="Times New Roman" w:hAnsi="Calibri" w:cs="Calibri"/>
                <w:color w:val="000000"/>
                <w:sz w:val="18"/>
                <w:szCs w:val="18"/>
                <w:lang w:val="en-US"/>
              </w:rPr>
            </w:pPr>
            <w:ins w:id="40" w:author="Larry Pearlstein" w:date="2020-12-18T17:09:00Z">
              <w:r w:rsidRPr="002733DB">
                <w:rPr>
                  <w:rFonts w:ascii="Calibri" w:eastAsia="Times New Roman" w:hAnsi="Calibri" w:cs="Calibri"/>
                  <w:color w:val="000000"/>
                  <w:sz w:val="18"/>
                  <w:szCs w:val="18"/>
                  <w:lang w:val="en-US"/>
                </w:rPr>
                <w:t>Plots</w:t>
              </w:r>
            </w:ins>
          </w:p>
        </w:tc>
        <w:tc>
          <w:tcPr>
            <w:tcW w:w="760" w:type="dxa"/>
            <w:tcBorders>
              <w:top w:val="nil"/>
              <w:left w:val="nil"/>
              <w:bottom w:val="single" w:sz="4" w:space="0" w:color="auto"/>
              <w:right w:val="single" w:sz="4" w:space="0" w:color="auto"/>
            </w:tcBorders>
            <w:shd w:val="clear" w:color="auto" w:fill="auto"/>
            <w:vAlign w:val="bottom"/>
            <w:hideMark/>
          </w:tcPr>
          <w:p w14:paraId="17F86A62" w14:textId="77777777" w:rsidR="002733DB" w:rsidRPr="002733DB" w:rsidRDefault="002733DB" w:rsidP="002733DB">
            <w:pPr>
              <w:spacing w:line="240" w:lineRule="auto"/>
              <w:jc w:val="right"/>
              <w:rPr>
                <w:ins w:id="41" w:author="Larry Pearlstein" w:date="2020-12-18T17:09:00Z"/>
                <w:rFonts w:ascii="Calibri" w:eastAsia="Times New Roman" w:hAnsi="Calibri" w:cs="Calibri"/>
                <w:color w:val="000000"/>
                <w:sz w:val="18"/>
                <w:szCs w:val="18"/>
                <w:lang w:val="en-US"/>
              </w:rPr>
            </w:pPr>
            <w:ins w:id="42" w:author="Larry Pearlstein" w:date="2020-12-18T17:09:00Z">
              <w:r w:rsidRPr="002733DB">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3015DF62" w14:textId="77777777" w:rsidR="002733DB" w:rsidRPr="002733DB" w:rsidRDefault="002733DB" w:rsidP="002733DB">
            <w:pPr>
              <w:spacing w:line="240" w:lineRule="auto"/>
              <w:rPr>
                <w:ins w:id="43" w:author="Larry Pearlstein" w:date="2020-12-18T17:09:00Z"/>
                <w:rFonts w:ascii="Calibri" w:eastAsia="Times New Roman" w:hAnsi="Calibri" w:cs="Calibri"/>
                <w:color w:val="000000"/>
                <w:sz w:val="18"/>
                <w:szCs w:val="18"/>
                <w:lang w:val="en-US"/>
              </w:rPr>
            </w:pPr>
            <w:ins w:id="44" w:author="Larry Pearlstein" w:date="2020-12-18T17:09:00Z">
              <w:r w:rsidRPr="002733DB">
                <w:rPr>
                  <w:rFonts w:ascii="Calibri" w:eastAsia="Times New Roman" w:hAnsi="Calibri" w:cs="Calibri"/>
                  <w:color w:val="000000"/>
                  <w:sz w:val="18"/>
                  <w:szCs w:val="18"/>
                  <w:lang w:val="en-US"/>
                </w:rPr>
                <w:t> </w:t>
              </w:r>
            </w:ins>
          </w:p>
        </w:tc>
      </w:tr>
      <w:tr w:rsidR="002733DB" w:rsidRPr="002733DB" w14:paraId="11519B77" w14:textId="77777777" w:rsidTr="002733DB">
        <w:trPr>
          <w:trHeight w:val="480"/>
          <w:ins w:id="45" w:author="Larry Pearlstein" w:date="2020-12-18T17:09: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5229BDE3" w14:textId="77777777" w:rsidR="002733DB" w:rsidRPr="002733DB" w:rsidRDefault="002733DB" w:rsidP="002733DB">
            <w:pPr>
              <w:spacing w:line="240" w:lineRule="auto"/>
              <w:rPr>
                <w:ins w:id="46" w:author="Larry Pearlstein" w:date="2020-12-18T17:09:00Z"/>
                <w:rFonts w:ascii="Calibri" w:eastAsia="Times New Roman" w:hAnsi="Calibri" w:cs="Calibri"/>
                <w:color w:val="000000"/>
                <w:sz w:val="18"/>
                <w:szCs w:val="18"/>
                <w:lang w:val="en-US"/>
              </w:rPr>
            </w:pPr>
            <w:ins w:id="47" w:author="Larry Pearlstein" w:date="2020-12-18T17:09:00Z">
              <w:r w:rsidRPr="002733DB">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26668595" w14:textId="77777777" w:rsidR="002733DB" w:rsidRPr="002733DB" w:rsidRDefault="002733DB" w:rsidP="002733DB">
            <w:pPr>
              <w:spacing w:line="240" w:lineRule="auto"/>
              <w:rPr>
                <w:ins w:id="48" w:author="Larry Pearlstein" w:date="2020-12-18T17:09:00Z"/>
                <w:rFonts w:ascii="Calibri" w:eastAsia="Times New Roman" w:hAnsi="Calibri" w:cs="Calibri"/>
                <w:color w:val="000000"/>
                <w:sz w:val="18"/>
                <w:szCs w:val="18"/>
                <w:lang w:val="en-US"/>
              </w:rPr>
            </w:pPr>
            <w:ins w:id="49" w:author="Larry Pearlstein" w:date="2020-12-18T17:09:00Z">
              <w:r w:rsidRPr="002733DB">
                <w:rPr>
                  <w:rFonts w:ascii="Calibri" w:eastAsia="Times New Roman" w:hAnsi="Calibri" w:cs="Calibri"/>
                  <w:color w:val="000000"/>
                  <w:sz w:val="18"/>
                  <w:szCs w:val="18"/>
                  <w:lang w:val="en-US"/>
                </w:rPr>
                <w:t xml:space="preserve">FIR - what is filter order required?  </w:t>
              </w:r>
              <w:proofErr w:type="spellStart"/>
              <w:r w:rsidRPr="002733DB">
                <w:rPr>
                  <w:rFonts w:ascii="Calibri" w:eastAsia="Times New Roman" w:hAnsi="Calibri" w:cs="Calibri"/>
                  <w:color w:val="000000"/>
                  <w:sz w:val="18"/>
                  <w:szCs w:val="18"/>
                  <w:lang w:val="en-US"/>
                </w:rPr>
                <w:t>Magn</w:t>
              </w:r>
              <w:proofErr w:type="spellEnd"/>
              <w:r w:rsidRPr="002733DB">
                <w:rPr>
                  <w:rFonts w:ascii="Calibri" w:eastAsia="Times New Roman" w:hAnsi="Calibri" w:cs="Calibri"/>
                  <w:color w:val="000000"/>
                  <w:sz w:val="18"/>
                  <w:szCs w:val="18"/>
                  <w:lang w:val="en-US"/>
                </w:rPr>
                <w:t xml:space="preserve">. </w:t>
              </w:r>
              <w:proofErr w:type="gramStart"/>
              <w:r w:rsidRPr="002733DB">
                <w:rPr>
                  <w:rFonts w:ascii="Calibri" w:eastAsia="Times New Roman" w:hAnsi="Calibri" w:cs="Calibri"/>
                  <w:color w:val="000000"/>
                  <w:sz w:val="18"/>
                  <w:szCs w:val="18"/>
                  <w:lang w:val="en-US"/>
                </w:rPr>
                <w:t>response</w:t>
              </w:r>
              <w:proofErr w:type="gramEnd"/>
              <w:r w:rsidRPr="002733DB">
                <w:rPr>
                  <w:rFonts w:ascii="Calibri" w:eastAsia="Times New Roman" w:hAnsi="Calibri" w:cs="Calibri"/>
                  <w:color w:val="000000"/>
                  <w:sz w:val="18"/>
                  <w:szCs w:val="18"/>
                  <w:lang w:val="en-US"/>
                </w:rPr>
                <w:t>, annotate with filter mask.  Impulse resp.  Pole/zero plot.  MULs?</w:t>
              </w:r>
            </w:ins>
          </w:p>
        </w:tc>
        <w:tc>
          <w:tcPr>
            <w:tcW w:w="760" w:type="dxa"/>
            <w:tcBorders>
              <w:top w:val="nil"/>
              <w:left w:val="nil"/>
              <w:bottom w:val="single" w:sz="4" w:space="0" w:color="auto"/>
              <w:right w:val="single" w:sz="4" w:space="0" w:color="auto"/>
            </w:tcBorders>
            <w:shd w:val="clear" w:color="auto" w:fill="auto"/>
            <w:vAlign w:val="bottom"/>
            <w:hideMark/>
          </w:tcPr>
          <w:p w14:paraId="461F6FFB" w14:textId="77777777" w:rsidR="002733DB" w:rsidRPr="002733DB" w:rsidRDefault="002733DB" w:rsidP="002733DB">
            <w:pPr>
              <w:spacing w:line="240" w:lineRule="auto"/>
              <w:jc w:val="right"/>
              <w:rPr>
                <w:ins w:id="50" w:author="Larry Pearlstein" w:date="2020-12-18T17:09:00Z"/>
                <w:rFonts w:ascii="Calibri" w:eastAsia="Times New Roman" w:hAnsi="Calibri" w:cs="Calibri"/>
                <w:color w:val="000000"/>
                <w:sz w:val="18"/>
                <w:szCs w:val="18"/>
                <w:lang w:val="en-US"/>
              </w:rPr>
            </w:pPr>
            <w:ins w:id="51" w:author="Larry Pearlstein" w:date="2020-12-18T17:09:00Z">
              <w:r w:rsidRPr="002733DB">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3F17DBA2" w14:textId="77777777" w:rsidR="002733DB" w:rsidRPr="002733DB" w:rsidRDefault="002733DB" w:rsidP="002733DB">
            <w:pPr>
              <w:spacing w:line="240" w:lineRule="auto"/>
              <w:rPr>
                <w:ins w:id="52" w:author="Larry Pearlstein" w:date="2020-12-18T17:09:00Z"/>
                <w:rFonts w:ascii="Calibri" w:eastAsia="Times New Roman" w:hAnsi="Calibri" w:cs="Calibri"/>
                <w:color w:val="000000"/>
                <w:sz w:val="18"/>
                <w:szCs w:val="18"/>
                <w:lang w:val="en-US"/>
              </w:rPr>
            </w:pPr>
            <w:ins w:id="53" w:author="Larry Pearlstein" w:date="2020-12-18T17:09:00Z">
              <w:r w:rsidRPr="002733DB">
                <w:rPr>
                  <w:rFonts w:ascii="Calibri" w:eastAsia="Times New Roman" w:hAnsi="Calibri" w:cs="Calibri"/>
                  <w:color w:val="000000"/>
                  <w:sz w:val="18"/>
                  <w:szCs w:val="18"/>
                  <w:lang w:val="en-US"/>
                </w:rPr>
                <w:t> </w:t>
              </w:r>
            </w:ins>
          </w:p>
        </w:tc>
      </w:tr>
      <w:tr w:rsidR="002733DB" w:rsidRPr="002733DB" w14:paraId="65EA5F4B" w14:textId="77777777" w:rsidTr="002733DB">
        <w:trPr>
          <w:trHeight w:val="480"/>
          <w:ins w:id="54" w:author="Larry Pearlstein" w:date="2020-12-18T17:09: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02C5CDE5" w14:textId="77777777" w:rsidR="002733DB" w:rsidRPr="002733DB" w:rsidRDefault="002733DB" w:rsidP="002733DB">
            <w:pPr>
              <w:spacing w:line="240" w:lineRule="auto"/>
              <w:rPr>
                <w:ins w:id="55" w:author="Larry Pearlstein" w:date="2020-12-18T17:09:00Z"/>
                <w:rFonts w:ascii="Calibri" w:eastAsia="Times New Roman" w:hAnsi="Calibri" w:cs="Calibri"/>
                <w:color w:val="000000"/>
                <w:sz w:val="18"/>
                <w:szCs w:val="18"/>
                <w:lang w:val="en-US"/>
              </w:rPr>
            </w:pPr>
            <w:ins w:id="56" w:author="Larry Pearlstein" w:date="2020-12-18T17:09:00Z">
              <w:r w:rsidRPr="002733DB">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79787D5D" w14:textId="77777777" w:rsidR="002733DB" w:rsidRPr="002733DB" w:rsidRDefault="002733DB" w:rsidP="002733DB">
            <w:pPr>
              <w:spacing w:line="240" w:lineRule="auto"/>
              <w:rPr>
                <w:ins w:id="57" w:author="Larry Pearlstein" w:date="2020-12-18T17:09:00Z"/>
                <w:rFonts w:ascii="Calibri" w:eastAsia="Times New Roman" w:hAnsi="Calibri" w:cs="Calibri"/>
                <w:color w:val="000000"/>
                <w:sz w:val="18"/>
                <w:szCs w:val="18"/>
                <w:lang w:val="en-US"/>
              </w:rPr>
            </w:pPr>
            <w:ins w:id="58" w:author="Larry Pearlstein" w:date="2020-12-18T17:09:00Z">
              <w:r w:rsidRPr="002733DB">
                <w:rPr>
                  <w:rFonts w:ascii="Calibri" w:eastAsia="Times New Roman" w:hAnsi="Calibri" w:cs="Calibri"/>
                  <w:color w:val="000000"/>
                  <w:sz w:val="18"/>
                  <w:szCs w:val="18"/>
                  <w:lang w:val="en-US"/>
                </w:rPr>
                <w:t>Min. order IIR elliptical?  Filter order required?  Annotate with mask.  Impulse resp.  Pole/zero plot.  MULs?</w:t>
              </w:r>
            </w:ins>
          </w:p>
        </w:tc>
        <w:tc>
          <w:tcPr>
            <w:tcW w:w="760" w:type="dxa"/>
            <w:tcBorders>
              <w:top w:val="nil"/>
              <w:left w:val="nil"/>
              <w:bottom w:val="single" w:sz="4" w:space="0" w:color="auto"/>
              <w:right w:val="single" w:sz="4" w:space="0" w:color="auto"/>
            </w:tcBorders>
            <w:shd w:val="clear" w:color="auto" w:fill="auto"/>
            <w:vAlign w:val="bottom"/>
            <w:hideMark/>
          </w:tcPr>
          <w:p w14:paraId="1E6E5B51" w14:textId="77777777" w:rsidR="002733DB" w:rsidRPr="002733DB" w:rsidRDefault="002733DB" w:rsidP="002733DB">
            <w:pPr>
              <w:spacing w:line="240" w:lineRule="auto"/>
              <w:jc w:val="right"/>
              <w:rPr>
                <w:ins w:id="59" w:author="Larry Pearlstein" w:date="2020-12-18T17:09:00Z"/>
                <w:rFonts w:ascii="Calibri" w:eastAsia="Times New Roman" w:hAnsi="Calibri" w:cs="Calibri"/>
                <w:color w:val="000000"/>
                <w:sz w:val="18"/>
                <w:szCs w:val="18"/>
                <w:lang w:val="en-US"/>
              </w:rPr>
            </w:pPr>
            <w:ins w:id="60" w:author="Larry Pearlstein" w:date="2020-12-18T17:09:00Z">
              <w:r w:rsidRPr="002733DB">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0AB1E6A8" w14:textId="77777777" w:rsidR="002733DB" w:rsidRPr="002733DB" w:rsidRDefault="002733DB" w:rsidP="002733DB">
            <w:pPr>
              <w:spacing w:line="240" w:lineRule="auto"/>
              <w:rPr>
                <w:ins w:id="61" w:author="Larry Pearlstein" w:date="2020-12-18T17:09:00Z"/>
                <w:rFonts w:ascii="Calibri" w:eastAsia="Times New Roman" w:hAnsi="Calibri" w:cs="Calibri"/>
                <w:color w:val="000000"/>
                <w:sz w:val="18"/>
                <w:szCs w:val="18"/>
                <w:lang w:val="en-US"/>
              </w:rPr>
            </w:pPr>
            <w:ins w:id="62" w:author="Larry Pearlstein" w:date="2020-12-18T17:09:00Z">
              <w:r w:rsidRPr="002733DB">
                <w:rPr>
                  <w:rFonts w:ascii="Calibri" w:eastAsia="Times New Roman" w:hAnsi="Calibri" w:cs="Calibri"/>
                  <w:color w:val="000000"/>
                  <w:sz w:val="18"/>
                  <w:szCs w:val="18"/>
                  <w:lang w:val="en-US"/>
                </w:rPr>
                <w:t> </w:t>
              </w:r>
            </w:ins>
          </w:p>
        </w:tc>
      </w:tr>
      <w:tr w:rsidR="002733DB" w:rsidRPr="002733DB" w14:paraId="726060FF" w14:textId="77777777" w:rsidTr="002733DB">
        <w:trPr>
          <w:trHeight w:val="480"/>
          <w:ins w:id="63" w:author="Larry Pearlstein" w:date="2020-12-18T17:09: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6B56BD26" w14:textId="77777777" w:rsidR="002733DB" w:rsidRPr="002733DB" w:rsidRDefault="002733DB" w:rsidP="002733DB">
            <w:pPr>
              <w:spacing w:line="240" w:lineRule="auto"/>
              <w:rPr>
                <w:ins w:id="64" w:author="Larry Pearlstein" w:date="2020-12-18T17:09:00Z"/>
                <w:rFonts w:ascii="Calibri" w:eastAsia="Times New Roman" w:hAnsi="Calibri" w:cs="Calibri"/>
                <w:color w:val="000000"/>
                <w:sz w:val="18"/>
                <w:szCs w:val="18"/>
                <w:lang w:val="en-US"/>
              </w:rPr>
            </w:pPr>
            <w:ins w:id="65" w:author="Larry Pearlstein" w:date="2020-12-18T17:09:00Z">
              <w:r w:rsidRPr="002733DB">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79A35323" w14:textId="77777777" w:rsidR="002733DB" w:rsidRPr="002733DB" w:rsidRDefault="002733DB" w:rsidP="002733DB">
            <w:pPr>
              <w:spacing w:line="240" w:lineRule="auto"/>
              <w:rPr>
                <w:ins w:id="66" w:author="Larry Pearlstein" w:date="2020-12-18T17:09:00Z"/>
                <w:rFonts w:ascii="Calibri" w:eastAsia="Times New Roman" w:hAnsi="Calibri" w:cs="Calibri"/>
                <w:color w:val="000000"/>
                <w:sz w:val="18"/>
                <w:szCs w:val="18"/>
                <w:lang w:val="en-US"/>
              </w:rPr>
            </w:pPr>
            <w:ins w:id="67" w:author="Larry Pearlstein" w:date="2020-12-18T17:09:00Z">
              <w:r w:rsidRPr="002733DB">
                <w:rPr>
                  <w:rFonts w:ascii="Calibri" w:eastAsia="Times New Roman" w:hAnsi="Calibri" w:cs="Calibri"/>
                  <w:color w:val="000000"/>
                  <w:sz w:val="18"/>
                  <w:szCs w:val="18"/>
                  <w:lang w:val="en-US"/>
                </w:rPr>
                <w:t xml:space="preserve">Least </w:t>
              </w:r>
              <w:proofErr w:type="spellStart"/>
              <w:r w:rsidRPr="002733DB">
                <w:rPr>
                  <w:rFonts w:ascii="Calibri" w:eastAsia="Times New Roman" w:hAnsi="Calibri" w:cs="Calibri"/>
                  <w:color w:val="000000"/>
                  <w:sz w:val="18"/>
                  <w:szCs w:val="18"/>
                  <w:lang w:val="en-US"/>
                </w:rPr>
                <w:t>Pth</w:t>
              </w:r>
              <w:proofErr w:type="spellEnd"/>
              <w:r w:rsidRPr="002733DB">
                <w:rPr>
                  <w:rFonts w:ascii="Calibri" w:eastAsia="Times New Roman" w:hAnsi="Calibri" w:cs="Calibri"/>
                  <w:color w:val="000000"/>
                  <w:sz w:val="18"/>
                  <w:szCs w:val="18"/>
                  <w:lang w:val="en-US"/>
                </w:rPr>
                <w:t xml:space="preserve"> norm IIR with same order?  Annotate with mask.  Impulse resp.  Pole/zero plot.  MULs?</w:t>
              </w:r>
            </w:ins>
          </w:p>
        </w:tc>
        <w:tc>
          <w:tcPr>
            <w:tcW w:w="760" w:type="dxa"/>
            <w:tcBorders>
              <w:top w:val="nil"/>
              <w:left w:val="nil"/>
              <w:bottom w:val="single" w:sz="4" w:space="0" w:color="auto"/>
              <w:right w:val="single" w:sz="4" w:space="0" w:color="auto"/>
            </w:tcBorders>
            <w:shd w:val="clear" w:color="auto" w:fill="auto"/>
            <w:vAlign w:val="bottom"/>
            <w:hideMark/>
          </w:tcPr>
          <w:p w14:paraId="09B95B22" w14:textId="77777777" w:rsidR="002733DB" w:rsidRPr="002733DB" w:rsidRDefault="002733DB" w:rsidP="002733DB">
            <w:pPr>
              <w:spacing w:line="240" w:lineRule="auto"/>
              <w:jc w:val="right"/>
              <w:rPr>
                <w:ins w:id="68" w:author="Larry Pearlstein" w:date="2020-12-18T17:09:00Z"/>
                <w:rFonts w:ascii="Calibri" w:eastAsia="Times New Roman" w:hAnsi="Calibri" w:cs="Calibri"/>
                <w:color w:val="000000"/>
                <w:sz w:val="18"/>
                <w:szCs w:val="18"/>
                <w:lang w:val="en-US"/>
              </w:rPr>
            </w:pPr>
            <w:ins w:id="69" w:author="Larry Pearlstein" w:date="2020-12-18T17:09:00Z">
              <w:r w:rsidRPr="002733DB">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26E9CCBE" w14:textId="77777777" w:rsidR="002733DB" w:rsidRPr="002733DB" w:rsidRDefault="002733DB" w:rsidP="002733DB">
            <w:pPr>
              <w:spacing w:line="240" w:lineRule="auto"/>
              <w:rPr>
                <w:ins w:id="70" w:author="Larry Pearlstein" w:date="2020-12-18T17:09:00Z"/>
                <w:rFonts w:ascii="Calibri" w:eastAsia="Times New Roman" w:hAnsi="Calibri" w:cs="Calibri"/>
                <w:color w:val="000000"/>
                <w:sz w:val="18"/>
                <w:szCs w:val="18"/>
                <w:lang w:val="en-US"/>
              </w:rPr>
            </w:pPr>
            <w:ins w:id="71" w:author="Larry Pearlstein" w:date="2020-12-18T17:09:00Z">
              <w:r w:rsidRPr="002733DB">
                <w:rPr>
                  <w:rFonts w:ascii="Calibri" w:eastAsia="Times New Roman" w:hAnsi="Calibri" w:cs="Calibri"/>
                  <w:color w:val="000000"/>
                  <w:sz w:val="18"/>
                  <w:szCs w:val="18"/>
                  <w:lang w:val="en-US"/>
                </w:rPr>
                <w:t> </w:t>
              </w:r>
            </w:ins>
          </w:p>
        </w:tc>
      </w:tr>
      <w:tr w:rsidR="002733DB" w:rsidRPr="002733DB" w14:paraId="28EF4402" w14:textId="77777777" w:rsidTr="002733DB">
        <w:trPr>
          <w:trHeight w:val="240"/>
          <w:ins w:id="72" w:author="Larry Pearlstein" w:date="2020-12-18T17:09: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76761DE1" w14:textId="77777777" w:rsidR="002733DB" w:rsidRPr="002733DB" w:rsidRDefault="002733DB" w:rsidP="002733DB">
            <w:pPr>
              <w:spacing w:line="240" w:lineRule="auto"/>
              <w:rPr>
                <w:ins w:id="73" w:author="Larry Pearlstein" w:date="2020-12-18T17:09:00Z"/>
                <w:rFonts w:ascii="Calibri" w:eastAsia="Times New Roman" w:hAnsi="Calibri" w:cs="Calibri"/>
                <w:color w:val="000000"/>
                <w:sz w:val="18"/>
                <w:szCs w:val="18"/>
                <w:lang w:val="en-US"/>
              </w:rPr>
            </w:pPr>
            <w:ins w:id="74" w:author="Larry Pearlstein" w:date="2020-12-18T17:09:00Z">
              <w:r w:rsidRPr="002733DB">
                <w:rPr>
                  <w:rFonts w:ascii="Calibri" w:eastAsia="Times New Roman" w:hAnsi="Calibri" w:cs="Calibri"/>
                  <w:color w:val="000000"/>
                  <w:sz w:val="18"/>
                  <w:szCs w:val="18"/>
                  <w:lang w:val="en-US"/>
                </w:rPr>
                <w:t>Knowledge Gained</w:t>
              </w:r>
            </w:ins>
          </w:p>
        </w:tc>
        <w:tc>
          <w:tcPr>
            <w:tcW w:w="6760" w:type="dxa"/>
            <w:tcBorders>
              <w:top w:val="nil"/>
              <w:left w:val="nil"/>
              <w:bottom w:val="single" w:sz="4" w:space="0" w:color="auto"/>
              <w:right w:val="single" w:sz="4" w:space="0" w:color="auto"/>
            </w:tcBorders>
            <w:shd w:val="clear" w:color="auto" w:fill="auto"/>
            <w:vAlign w:val="bottom"/>
            <w:hideMark/>
          </w:tcPr>
          <w:p w14:paraId="2C653BB2" w14:textId="77777777" w:rsidR="002733DB" w:rsidRPr="002733DB" w:rsidRDefault="002733DB" w:rsidP="002733DB">
            <w:pPr>
              <w:spacing w:line="240" w:lineRule="auto"/>
              <w:rPr>
                <w:ins w:id="75" w:author="Larry Pearlstein" w:date="2020-12-18T17:09:00Z"/>
                <w:rFonts w:ascii="Calibri" w:eastAsia="Times New Roman" w:hAnsi="Calibri" w:cs="Calibri"/>
                <w:color w:val="000000"/>
                <w:sz w:val="18"/>
                <w:szCs w:val="18"/>
                <w:lang w:val="en-US"/>
              </w:rPr>
            </w:pPr>
            <w:ins w:id="76" w:author="Larry Pearlstein" w:date="2020-12-18T17:09:00Z">
              <w:r w:rsidRPr="002733DB">
                <w:rPr>
                  <w:rFonts w:ascii="Calibri" w:eastAsia="Times New Roman" w:hAnsi="Calibri" w:cs="Calibri"/>
                  <w:color w:val="000000"/>
                  <w:sz w:val="18"/>
                  <w:szCs w:val="18"/>
                  <w:lang w:val="en-US"/>
                </w:rPr>
                <w:t> </w:t>
              </w:r>
            </w:ins>
          </w:p>
        </w:tc>
        <w:tc>
          <w:tcPr>
            <w:tcW w:w="760" w:type="dxa"/>
            <w:tcBorders>
              <w:top w:val="nil"/>
              <w:left w:val="nil"/>
              <w:bottom w:val="single" w:sz="4" w:space="0" w:color="auto"/>
              <w:right w:val="single" w:sz="4" w:space="0" w:color="auto"/>
            </w:tcBorders>
            <w:shd w:val="clear" w:color="auto" w:fill="auto"/>
            <w:vAlign w:val="bottom"/>
            <w:hideMark/>
          </w:tcPr>
          <w:p w14:paraId="42AFF85A" w14:textId="77777777" w:rsidR="002733DB" w:rsidRPr="002733DB" w:rsidRDefault="002733DB" w:rsidP="002733DB">
            <w:pPr>
              <w:spacing w:line="240" w:lineRule="auto"/>
              <w:jc w:val="right"/>
              <w:rPr>
                <w:ins w:id="77" w:author="Larry Pearlstein" w:date="2020-12-18T17:09:00Z"/>
                <w:rFonts w:ascii="Calibri" w:eastAsia="Times New Roman" w:hAnsi="Calibri" w:cs="Calibri"/>
                <w:color w:val="000000"/>
                <w:sz w:val="18"/>
                <w:szCs w:val="18"/>
                <w:lang w:val="en-US"/>
              </w:rPr>
            </w:pPr>
            <w:ins w:id="78" w:author="Larry Pearlstein" w:date="2020-12-18T17:09:00Z">
              <w:r w:rsidRPr="002733DB">
                <w:rPr>
                  <w:rFonts w:ascii="Calibri" w:eastAsia="Times New Roman" w:hAnsi="Calibri" w:cs="Calibri"/>
                  <w:color w:val="000000"/>
                  <w:sz w:val="18"/>
                  <w:szCs w:val="18"/>
                  <w:lang w:val="en-US"/>
                </w:rPr>
                <w:t>3</w:t>
              </w:r>
            </w:ins>
          </w:p>
        </w:tc>
        <w:tc>
          <w:tcPr>
            <w:tcW w:w="1120" w:type="dxa"/>
            <w:tcBorders>
              <w:top w:val="nil"/>
              <w:left w:val="nil"/>
              <w:bottom w:val="single" w:sz="4" w:space="0" w:color="auto"/>
              <w:right w:val="single" w:sz="8" w:space="0" w:color="auto"/>
            </w:tcBorders>
            <w:shd w:val="clear" w:color="auto" w:fill="auto"/>
            <w:vAlign w:val="bottom"/>
            <w:hideMark/>
          </w:tcPr>
          <w:p w14:paraId="73D7629E" w14:textId="77777777" w:rsidR="002733DB" w:rsidRPr="002733DB" w:rsidRDefault="002733DB" w:rsidP="002733DB">
            <w:pPr>
              <w:spacing w:line="240" w:lineRule="auto"/>
              <w:rPr>
                <w:ins w:id="79" w:author="Larry Pearlstein" w:date="2020-12-18T17:09:00Z"/>
                <w:rFonts w:ascii="Calibri" w:eastAsia="Times New Roman" w:hAnsi="Calibri" w:cs="Calibri"/>
                <w:color w:val="000000"/>
                <w:sz w:val="18"/>
                <w:szCs w:val="18"/>
                <w:lang w:val="en-US"/>
              </w:rPr>
            </w:pPr>
            <w:ins w:id="80" w:author="Larry Pearlstein" w:date="2020-12-18T17:09:00Z">
              <w:r w:rsidRPr="002733DB">
                <w:rPr>
                  <w:rFonts w:ascii="Calibri" w:eastAsia="Times New Roman" w:hAnsi="Calibri" w:cs="Calibri"/>
                  <w:color w:val="000000"/>
                  <w:sz w:val="18"/>
                  <w:szCs w:val="18"/>
                  <w:lang w:val="en-US"/>
                </w:rPr>
                <w:t> </w:t>
              </w:r>
            </w:ins>
          </w:p>
        </w:tc>
      </w:tr>
      <w:tr w:rsidR="002733DB" w:rsidRPr="002733DB" w14:paraId="10237638" w14:textId="77777777" w:rsidTr="002733DB">
        <w:trPr>
          <w:trHeight w:val="255"/>
          <w:ins w:id="81" w:author="Larry Pearlstein" w:date="2020-12-18T17:09:00Z"/>
        </w:trPr>
        <w:tc>
          <w:tcPr>
            <w:tcW w:w="2220" w:type="dxa"/>
            <w:tcBorders>
              <w:top w:val="nil"/>
              <w:left w:val="single" w:sz="8" w:space="0" w:color="auto"/>
              <w:bottom w:val="double" w:sz="6" w:space="0" w:color="auto"/>
              <w:right w:val="single" w:sz="4" w:space="0" w:color="auto"/>
            </w:tcBorders>
            <w:shd w:val="clear" w:color="auto" w:fill="auto"/>
            <w:vAlign w:val="bottom"/>
            <w:hideMark/>
          </w:tcPr>
          <w:p w14:paraId="7E10B6E5" w14:textId="77777777" w:rsidR="002733DB" w:rsidRPr="002733DB" w:rsidRDefault="002733DB" w:rsidP="002733DB">
            <w:pPr>
              <w:spacing w:line="240" w:lineRule="auto"/>
              <w:rPr>
                <w:ins w:id="82" w:author="Larry Pearlstein" w:date="2020-12-18T17:09:00Z"/>
                <w:rFonts w:ascii="Calibri" w:eastAsia="Times New Roman" w:hAnsi="Calibri" w:cs="Calibri"/>
                <w:color w:val="000000"/>
                <w:sz w:val="18"/>
                <w:szCs w:val="18"/>
                <w:lang w:val="en-US"/>
              </w:rPr>
            </w:pPr>
            <w:ins w:id="83" w:author="Larry Pearlstein" w:date="2020-12-18T17:09:00Z">
              <w:r w:rsidRPr="002733DB">
                <w:rPr>
                  <w:rFonts w:ascii="Calibri" w:eastAsia="Times New Roman" w:hAnsi="Calibri" w:cs="Calibri"/>
                  <w:color w:val="000000"/>
                  <w:sz w:val="18"/>
                  <w:szCs w:val="18"/>
                  <w:lang w:val="en-US"/>
                </w:rPr>
                <w:t>Who Did What</w:t>
              </w:r>
            </w:ins>
          </w:p>
        </w:tc>
        <w:tc>
          <w:tcPr>
            <w:tcW w:w="6760" w:type="dxa"/>
            <w:tcBorders>
              <w:top w:val="nil"/>
              <w:left w:val="nil"/>
              <w:bottom w:val="double" w:sz="6" w:space="0" w:color="auto"/>
              <w:right w:val="single" w:sz="4" w:space="0" w:color="auto"/>
            </w:tcBorders>
            <w:shd w:val="clear" w:color="auto" w:fill="auto"/>
            <w:vAlign w:val="bottom"/>
            <w:hideMark/>
          </w:tcPr>
          <w:p w14:paraId="62457BE8" w14:textId="77777777" w:rsidR="002733DB" w:rsidRPr="002733DB" w:rsidRDefault="002733DB" w:rsidP="002733DB">
            <w:pPr>
              <w:spacing w:line="240" w:lineRule="auto"/>
              <w:rPr>
                <w:ins w:id="84" w:author="Larry Pearlstein" w:date="2020-12-18T17:09:00Z"/>
                <w:rFonts w:ascii="Calibri" w:eastAsia="Times New Roman" w:hAnsi="Calibri" w:cs="Calibri"/>
                <w:color w:val="000000"/>
                <w:sz w:val="18"/>
                <w:szCs w:val="18"/>
                <w:lang w:val="en-US"/>
              </w:rPr>
            </w:pPr>
            <w:ins w:id="85" w:author="Larry Pearlstein" w:date="2020-12-18T17:09:00Z">
              <w:r w:rsidRPr="002733DB">
                <w:rPr>
                  <w:rFonts w:ascii="Calibri" w:eastAsia="Times New Roman" w:hAnsi="Calibri" w:cs="Calibri"/>
                  <w:color w:val="000000"/>
                  <w:sz w:val="18"/>
                  <w:szCs w:val="18"/>
                  <w:lang w:val="en-US"/>
                </w:rPr>
                <w:t> </w:t>
              </w:r>
            </w:ins>
          </w:p>
        </w:tc>
        <w:tc>
          <w:tcPr>
            <w:tcW w:w="760" w:type="dxa"/>
            <w:tcBorders>
              <w:top w:val="nil"/>
              <w:left w:val="nil"/>
              <w:bottom w:val="double" w:sz="6" w:space="0" w:color="auto"/>
              <w:right w:val="single" w:sz="4" w:space="0" w:color="auto"/>
            </w:tcBorders>
            <w:shd w:val="clear" w:color="auto" w:fill="auto"/>
            <w:vAlign w:val="bottom"/>
            <w:hideMark/>
          </w:tcPr>
          <w:p w14:paraId="1EAF51EB" w14:textId="77777777" w:rsidR="002733DB" w:rsidRPr="002733DB" w:rsidRDefault="002733DB" w:rsidP="002733DB">
            <w:pPr>
              <w:spacing w:line="240" w:lineRule="auto"/>
              <w:jc w:val="right"/>
              <w:rPr>
                <w:ins w:id="86" w:author="Larry Pearlstein" w:date="2020-12-18T17:09:00Z"/>
                <w:rFonts w:ascii="Calibri" w:eastAsia="Times New Roman" w:hAnsi="Calibri" w:cs="Calibri"/>
                <w:color w:val="000000"/>
                <w:sz w:val="18"/>
                <w:szCs w:val="18"/>
                <w:lang w:val="en-US"/>
              </w:rPr>
            </w:pPr>
            <w:ins w:id="87" w:author="Larry Pearlstein" w:date="2020-12-18T17:09:00Z">
              <w:r w:rsidRPr="002733DB">
                <w:rPr>
                  <w:rFonts w:ascii="Calibri" w:eastAsia="Times New Roman" w:hAnsi="Calibri" w:cs="Calibri"/>
                  <w:color w:val="000000"/>
                  <w:sz w:val="18"/>
                  <w:szCs w:val="18"/>
                  <w:lang w:val="en-US"/>
                </w:rPr>
                <w:t>1</w:t>
              </w:r>
            </w:ins>
          </w:p>
        </w:tc>
        <w:tc>
          <w:tcPr>
            <w:tcW w:w="1120" w:type="dxa"/>
            <w:tcBorders>
              <w:top w:val="nil"/>
              <w:left w:val="nil"/>
              <w:bottom w:val="double" w:sz="6" w:space="0" w:color="auto"/>
              <w:right w:val="single" w:sz="8" w:space="0" w:color="auto"/>
            </w:tcBorders>
            <w:shd w:val="clear" w:color="auto" w:fill="auto"/>
            <w:vAlign w:val="bottom"/>
            <w:hideMark/>
          </w:tcPr>
          <w:p w14:paraId="46E667A8" w14:textId="77777777" w:rsidR="002733DB" w:rsidRPr="002733DB" w:rsidRDefault="002733DB" w:rsidP="002733DB">
            <w:pPr>
              <w:spacing w:line="240" w:lineRule="auto"/>
              <w:rPr>
                <w:ins w:id="88" w:author="Larry Pearlstein" w:date="2020-12-18T17:09:00Z"/>
                <w:rFonts w:ascii="Calibri" w:eastAsia="Times New Roman" w:hAnsi="Calibri" w:cs="Calibri"/>
                <w:color w:val="000000"/>
                <w:sz w:val="18"/>
                <w:szCs w:val="18"/>
                <w:lang w:val="en-US"/>
              </w:rPr>
            </w:pPr>
            <w:ins w:id="89" w:author="Larry Pearlstein" w:date="2020-12-18T17:09:00Z">
              <w:r w:rsidRPr="002733DB">
                <w:rPr>
                  <w:rFonts w:ascii="Calibri" w:eastAsia="Times New Roman" w:hAnsi="Calibri" w:cs="Calibri"/>
                  <w:color w:val="000000"/>
                  <w:sz w:val="18"/>
                  <w:szCs w:val="18"/>
                  <w:lang w:val="en-US"/>
                </w:rPr>
                <w:t> </w:t>
              </w:r>
            </w:ins>
          </w:p>
        </w:tc>
      </w:tr>
      <w:tr w:rsidR="002733DB" w:rsidRPr="002733DB" w14:paraId="418F0CC5" w14:textId="77777777" w:rsidTr="002733DB">
        <w:trPr>
          <w:trHeight w:val="270"/>
          <w:ins w:id="90" w:author="Larry Pearlstein" w:date="2020-12-18T17:09:00Z"/>
        </w:trPr>
        <w:tc>
          <w:tcPr>
            <w:tcW w:w="2220" w:type="dxa"/>
            <w:tcBorders>
              <w:top w:val="nil"/>
              <w:left w:val="single" w:sz="8" w:space="0" w:color="auto"/>
              <w:bottom w:val="single" w:sz="8" w:space="0" w:color="auto"/>
              <w:right w:val="single" w:sz="4" w:space="0" w:color="auto"/>
            </w:tcBorders>
            <w:shd w:val="clear" w:color="auto" w:fill="auto"/>
            <w:vAlign w:val="bottom"/>
            <w:hideMark/>
          </w:tcPr>
          <w:p w14:paraId="3B7B022F" w14:textId="77777777" w:rsidR="002733DB" w:rsidRPr="002733DB" w:rsidRDefault="002733DB" w:rsidP="002733DB">
            <w:pPr>
              <w:spacing w:line="240" w:lineRule="auto"/>
              <w:rPr>
                <w:ins w:id="91" w:author="Larry Pearlstein" w:date="2020-12-18T17:09:00Z"/>
                <w:rFonts w:ascii="Calibri" w:eastAsia="Times New Roman" w:hAnsi="Calibri" w:cs="Calibri"/>
                <w:b/>
                <w:bCs/>
                <w:color w:val="000000"/>
                <w:sz w:val="18"/>
                <w:szCs w:val="18"/>
                <w:lang w:val="en-US"/>
              </w:rPr>
            </w:pPr>
            <w:ins w:id="92" w:author="Larry Pearlstein" w:date="2020-12-18T17:09:00Z">
              <w:r w:rsidRPr="002733DB">
                <w:rPr>
                  <w:rFonts w:ascii="Calibri" w:eastAsia="Times New Roman" w:hAnsi="Calibri" w:cs="Calibri"/>
                  <w:b/>
                  <w:bCs/>
                  <w:color w:val="000000"/>
                  <w:sz w:val="18"/>
                  <w:szCs w:val="18"/>
                  <w:lang w:val="en-US"/>
                </w:rPr>
                <w:t>Total</w:t>
              </w:r>
            </w:ins>
          </w:p>
        </w:tc>
        <w:tc>
          <w:tcPr>
            <w:tcW w:w="6760" w:type="dxa"/>
            <w:tcBorders>
              <w:top w:val="nil"/>
              <w:left w:val="nil"/>
              <w:bottom w:val="single" w:sz="8" w:space="0" w:color="auto"/>
              <w:right w:val="single" w:sz="4" w:space="0" w:color="auto"/>
            </w:tcBorders>
            <w:shd w:val="clear" w:color="auto" w:fill="auto"/>
            <w:vAlign w:val="bottom"/>
            <w:hideMark/>
          </w:tcPr>
          <w:p w14:paraId="790F959E" w14:textId="77777777" w:rsidR="002733DB" w:rsidRPr="002733DB" w:rsidRDefault="002733DB" w:rsidP="002733DB">
            <w:pPr>
              <w:spacing w:line="240" w:lineRule="auto"/>
              <w:rPr>
                <w:ins w:id="93" w:author="Larry Pearlstein" w:date="2020-12-18T17:09:00Z"/>
                <w:rFonts w:ascii="Calibri" w:eastAsia="Times New Roman" w:hAnsi="Calibri" w:cs="Calibri"/>
                <w:color w:val="000000"/>
                <w:sz w:val="18"/>
                <w:szCs w:val="18"/>
                <w:lang w:val="en-US"/>
              </w:rPr>
            </w:pPr>
            <w:ins w:id="94" w:author="Larry Pearlstein" w:date="2020-12-18T17:09:00Z">
              <w:r w:rsidRPr="002733DB">
                <w:rPr>
                  <w:rFonts w:ascii="Calibri" w:eastAsia="Times New Roman" w:hAnsi="Calibri" w:cs="Calibri"/>
                  <w:color w:val="000000"/>
                  <w:sz w:val="18"/>
                  <w:szCs w:val="18"/>
                  <w:lang w:val="en-US"/>
                </w:rPr>
                <w:t> </w:t>
              </w:r>
            </w:ins>
          </w:p>
        </w:tc>
        <w:tc>
          <w:tcPr>
            <w:tcW w:w="760" w:type="dxa"/>
            <w:tcBorders>
              <w:top w:val="nil"/>
              <w:left w:val="nil"/>
              <w:bottom w:val="single" w:sz="8" w:space="0" w:color="auto"/>
              <w:right w:val="single" w:sz="4" w:space="0" w:color="auto"/>
            </w:tcBorders>
            <w:shd w:val="clear" w:color="auto" w:fill="auto"/>
            <w:vAlign w:val="bottom"/>
            <w:hideMark/>
          </w:tcPr>
          <w:p w14:paraId="65EBD8B7" w14:textId="77777777" w:rsidR="002733DB" w:rsidRPr="002733DB" w:rsidRDefault="002733DB" w:rsidP="002733DB">
            <w:pPr>
              <w:spacing w:line="240" w:lineRule="auto"/>
              <w:jc w:val="right"/>
              <w:rPr>
                <w:ins w:id="95" w:author="Larry Pearlstein" w:date="2020-12-18T17:09:00Z"/>
                <w:rFonts w:ascii="Calibri" w:eastAsia="Times New Roman" w:hAnsi="Calibri" w:cs="Calibri"/>
                <w:color w:val="000000"/>
                <w:sz w:val="18"/>
                <w:szCs w:val="18"/>
                <w:lang w:val="en-US"/>
              </w:rPr>
            </w:pPr>
            <w:ins w:id="96" w:author="Larry Pearlstein" w:date="2020-12-18T17:09:00Z">
              <w:r w:rsidRPr="002733DB">
                <w:rPr>
                  <w:rFonts w:ascii="Calibri" w:eastAsia="Times New Roman" w:hAnsi="Calibri" w:cs="Calibri"/>
                  <w:color w:val="000000"/>
                  <w:sz w:val="18"/>
                  <w:szCs w:val="18"/>
                  <w:lang w:val="en-US"/>
                </w:rPr>
                <w:t>10</w:t>
              </w:r>
            </w:ins>
          </w:p>
        </w:tc>
        <w:tc>
          <w:tcPr>
            <w:tcW w:w="1120" w:type="dxa"/>
            <w:tcBorders>
              <w:top w:val="nil"/>
              <w:left w:val="nil"/>
              <w:bottom w:val="single" w:sz="8" w:space="0" w:color="auto"/>
              <w:right w:val="single" w:sz="8" w:space="0" w:color="auto"/>
            </w:tcBorders>
            <w:shd w:val="clear" w:color="auto" w:fill="auto"/>
            <w:vAlign w:val="bottom"/>
            <w:hideMark/>
          </w:tcPr>
          <w:p w14:paraId="23E5CA4F" w14:textId="77777777" w:rsidR="002733DB" w:rsidRPr="002733DB" w:rsidRDefault="002733DB" w:rsidP="002733DB">
            <w:pPr>
              <w:spacing w:line="240" w:lineRule="auto"/>
              <w:rPr>
                <w:ins w:id="97" w:author="Larry Pearlstein" w:date="2020-12-18T17:09:00Z"/>
                <w:rFonts w:ascii="Calibri" w:eastAsia="Times New Roman" w:hAnsi="Calibri" w:cs="Calibri"/>
                <w:color w:val="000000"/>
                <w:sz w:val="18"/>
                <w:szCs w:val="18"/>
                <w:lang w:val="en-US"/>
              </w:rPr>
            </w:pPr>
            <w:ins w:id="98" w:author="Larry Pearlstein" w:date="2020-12-18T17:09:00Z">
              <w:r w:rsidRPr="002733DB">
                <w:rPr>
                  <w:rFonts w:ascii="Calibri" w:eastAsia="Times New Roman" w:hAnsi="Calibri" w:cs="Calibri"/>
                  <w:color w:val="000000"/>
                  <w:sz w:val="18"/>
                  <w:szCs w:val="18"/>
                  <w:lang w:val="en-US"/>
                </w:rPr>
                <w:t> </w:t>
              </w:r>
            </w:ins>
          </w:p>
        </w:tc>
      </w:tr>
    </w:tbl>
    <w:p w14:paraId="277179DE" w14:textId="475D082C" w:rsidR="000714F1" w:rsidRDefault="000714F1" w:rsidP="000714F1">
      <w:pPr>
        <w:rPr>
          <w:rFonts w:ascii="Times New Roman" w:hAnsi="Times New Roman" w:cs="Times New Roman"/>
          <w:sz w:val="24"/>
          <w:szCs w:val="24"/>
        </w:rPr>
      </w:pPr>
      <w:bookmarkStart w:id="99" w:name="_GoBack"/>
      <w:bookmarkEnd w:id="99"/>
    </w:p>
    <w:p w14:paraId="570F679C" w14:textId="0506AD88" w:rsidR="000714F1" w:rsidRDefault="000714F1" w:rsidP="000714F1">
      <w:pPr>
        <w:rPr>
          <w:rFonts w:ascii="Times New Roman" w:hAnsi="Times New Roman" w:cs="Times New Roman"/>
          <w:sz w:val="24"/>
          <w:szCs w:val="24"/>
        </w:rPr>
      </w:pPr>
    </w:p>
    <w:p w14:paraId="6C3BF66C" w14:textId="53697A08" w:rsidR="000714F1" w:rsidRDefault="000714F1" w:rsidP="000714F1">
      <w:pPr>
        <w:rPr>
          <w:rFonts w:ascii="Times New Roman" w:hAnsi="Times New Roman" w:cs="Times New Roman"/>
          <w:sz w:val="24"/>
          <w:szCs w:val="24"/>
        </w:rPr>
      </w:pPr>
    </w:p>
    <w:p w14:paraId="107B54DC" w14:textId="66732821" w:rsidR="000714F1" w:rsidRDefault="000714F1" w:rsidP="000714F1">
      <w:pPr>
        <w:rPr>
          <w:rFonts w:ascii="Times New Roman" w:hAnsi="Times New Roman" w:cs="Times New Roman"/>
          <w:sz w:val="24"/>
          <w:szCs w:val="24"/>
        </w:rPr>
      </w:pPr>
    </w:p>
    <w:p w14:paraId="6AD75A45" w14:textId="62AEF290" w:rsidR="000714F1" w:rsidRDefault="000714F1" w:rsidP="000714F1">
      <w:pPr>
        <w:rPr>
          <w:rFonts w:ascii="Times New Roman" w:hAnsi="Times New Roman" w:cs="Times New Roman"/>
          <w:sz w:val="24"/>
          <w:szCs w:val="24"/>
        </w:rPr>
      </w:pPr>
    </w:p>
    <w:p w14:paraId="6C9C74EC" w14:textId="493E702E" w:rsidR="000714F1" w:rsidRDefault="000714F1" w:rsidP="000714F1">
      <w:pPr>
        <w:rPr>
          <w:rFonts w:ascii="Times New Roman" w:hAnsi="Times New Roman" w:cs="Times New Roman"/>
          <w:sz w:val="24"/>
          <w:szCs w:val="24"/>
        </w:rPr>
      </w:pPr>
    </w:p>
    <w:p w14:paraId="7B6264A8" w14:textId="08BC79F8" w:rsidR="000714F1" w:rsidRDefault="000714F1" w:rsidP="000714F1">
      <w:pPr>
        <w:rPr>
          <w:rFonts w:ascii="Times New Roman" w:hAnsi="Times New Roman" w:cs="Times New Roman"/>
          <w:sz w:val="24"/>
          <w:szCs w:val="24"/>
        </w:rPr>
      </w:pPr>
    </w:p>
    <w:p w14:paraId="419FD92A" w14:textId="2C5AF155" w:rsidR="000714F1" w:rsidRDefault="000714F1" w:rsidP="000714F1">
      <w:pPr>
        <w:rPr>
          <w:rFonts w:ascii="Times New Roman" w:hAnsi="Times New Roman" w:cs="Times New Roman"/>
          <w:sz w:val="24"/>
          <w:szCs w:val="24"/>
        </w:rPr>
      </w:pPr>
    </w:p>
    <w:p w14:paraId="37E911E3" w14:textId="035FFA4D" w:rsidR="000714F1" w:rsidRDefault="000714F1" w:rsidP="000714F1">
      <w:pPr>
        <w:rPr>
          <w:rFonts w:ascii="Times New Roman" w:hAnsi="Times New Roman" w:cs="Times New Roman"/>
          <w:sz w:val="24"/>
          <w:szCs w:val="24"/>
        </w:rPr>
      </w:pPr>
    </w:p>
    <w:p w14:paraId="1411FE5E" w14:textId="11581DF0" w:rsidR="000714F1" w:rsidRDefault="000714F1" w:rsidP="000714F1">
      <w:pPr>
        <w:rPr>
          <w:rFonts w:ascii="Times New Roman" w:hAnsi="Times New Roman" w:cs="Times New Roman"/>
          <w:sz w:val="24"/>
          <w:szCs w:val="24"/>
        </w:rPr>
      </w:pPr>
    </w:p>
    <w:p w14:paraId="7C814618" w14:textId="066AF29F" w:rsidR="000714F1" w:rsidRDefault="000714F1" w:rsidP="000714F1">
      <w:pPr>
        <w:rPr>
          <w:rFonts w:ascii="Times New Roman" w:hAnsi="Times New Roman" w:cs="Times New Roman"/>
          <w:sz w:val="24"/>
          <w:szCs w:val="24"/>
        </w:rPr>
      </w:pPr>
    </w:p>
    <w:p w14:paraId="4FEA6074" w14:textId="6D831FCC" w:rsidR="000714F1" w:rsidRDefault="000714F1" w:rsidP="000714F1">
      <w:pPr>
        <w:rPr>
          <w:rFonts w:ascii="Times New Roman" w:hAnsi="Times New Roman" w:cs="Times New Roman"/>
          <w:sz w:val="24"/>
          <w:szCs w:val="24"/>
        </w:rPr>
      </w:pPr>
    </w:p>
    <w:p w14:paraId="5A67D742" w14:textId="5CB9EC72" w:rsidR="000714F1" w:rsidRDefault="000714F1" w:rsidP="000714F1">
      <w:pPr>
        <w:rPr>
          <w:rFonts w:ascii="Times New Roman" w:hAnsi="Times New Roman" w:cs="Times New Roman"/>
          <w:sz w:val="24"/>
          <w:szCs w:val="24"/>
        </w:rPr>
      </w:pPr>
    </w:p>
    <w:p w14:paraId="63B0B9B6" w14:textId="0DD17554" w:rsidR="000714F1" w:rsidRDefault="000714F1" w:rsidP="000714F1">
      <w:pPr>
        <w:rPr>
          <w:rFonts w:ascii="Times New Roman" w:hAnsi="Times New Roman" w:cs="Times New Roman"/>
          <w:sz w:val="24"/>
          <w:szCs w:val="24"/>
        </w:rPr>
      </w:pPr>
    </w:p>
    <w:p w14:paraId="378ED4CF" w14:textId="7D86D300" w:rsidR="000714F1" w:rsidRDefault="000714F1" w:rsidP="000714F1">
      <w:pPr>
        <w:rPr>
          <w:rFonts w:ascii="Times New Roman" w:hAnsi="Times New Roman" w:cs="Times New Roman"/>
          <w:sz w:val="24"/>
          <w:szCs w:val="24"/>
        </w:rPr>
      </w:pPr>
    </w:p>
    <w:p w14:paraId="3859A3FB" w14:textId="61F4AD1F" w:rsidR="000714F1" w:rsidRDefault="000714F1" w:rsidP="000714F1">
      <w:pPr>
        <w:rPr>
          <w:rFonts w:ascii="Times New Roman" w:hAnsi="Times New Roman" w:cs="Times New Roman"/>
          <w:sz w:val="24"/>
          <w:szCs w:val="24"/>
        </w:rPr>
      </w:pPr>
    </w:p>
    <w:p w14:paraId="02A26F68" w14:textId="2C98A6E6" w:rsidR="000714F1" w:rsidRDefault="000714F1" w:rsidP="000714F1">
      <w:pPr>
        <w:rPr>
          <w:rFonts w:ascii="Times New Roman" w:hAnsi="Times New Roman" w:cs="Times New Roman"/>
          <w:sz w:val="24"/>
          <w:szCs w:val="24"/>
        </w:rPr>
      </w:pPr>
    </w:p>
    <w:p w14:paraId="2968CE21" w14:textId="77777777" w:rsidR="000714F1" w:rsidRDefault="000714F1" w:rsidP="000714F1">
      <w:pPr>
        <w:rPr>
          <w:rFonts w:ascii="Times New Roman" w:hAnsi="Times New Roman" w:cs="Times New Roman"/>
          <w:sz w:val="24"/>
          <w:szCs w:val="24"/>
        </w:rPr>
        <w:sectPr w:rsidR="000714F1" w:rsidSect="00DF0788">
          <w:pgSz w:w="15840" w:h="12240" w:orient="landscape"/>
          <w:pgMar w:top="1440" w:right="1440" w:bottom="1440" w:left="1440" w:header="720" w:footer="720" w:gutter="0"/>
          <w:cols w:space="720"/>
          <w:docGrid w:linePitch="360"/>
        </w:sectPr>
      </w:pPr>
    </w:p>
    <w:p w14:paraId="71345C4F" w14:textId="77777777" w:rsidR="000714F1" w:rsidRPr="0016387B" w:rsidRDefault="000714F1" w:rsidP="000714F1">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b/>
          <w:sz w:val="24"/>
          <w:szCs w:val="24"/>
          <w:u w:val="single"/>
        </w:rPr>
        <w:lastRenderedPageBreak/>
        <w:t>Knowledge Gained:</w:t>
      </w:r>
    </w:p>
    <w:p w14:paraId="4CBD1ACF" w14:textId="7D5B4766" w:rsidR="000714F1" w:rsidRDefault="00624B39" w:rsidP="000714F1">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Through this lab, the team gained practical knowledge and experience with advanced tools for the design of FIR and IIR filters. It is theoretically possible to design analog filters, but due to fabrication limitations, these types of filters are extremely impractical so it is best to focus on digital filters since they have perfectly predictable responses.</w:t>
      </w:r>
      <w:r w:rsidR="0009672B">
        <w:rPr>
          <w:rFonts w:ascii="Times New Roman" w:eastAsia="Times New Roman" w:hAnsi="Times New Roman" w:cs="Times New Roman"/>
          <w:bCs/>
          <w:sz w:val="24"/>
          <w:szCs w:val="24"/>
        </w:rPr>
        <w:t xml:space="preserve"> This lab introduced the team to the Filter Designer Tool in MATLAB, which allowed us to efficiently create and simulate filters to the desired specifications. Through the use of the filter mask tool, the team also gained experience in deriving specification values from the magnitude response of the filter</w:t>
      </w:r>
      <w:r w:rsidR="00783ADC">
        <w:rPr>
          <w:rFonts w:ascii="Times New Roman" w:eastAsia="Times New Roman" w:hAnsi="Times New Roman" w:cs="Times New Roman"/>
          <w:bCs/>
          <w:sz w:val="24"/>
          <w:szCs w:val="24"/>
        </w:rPr>
        <w:t xml:space="preserve"> such as the </w:t>
      </w:r>
      <w:r w:rsidR="00B20CFC">
        <w:rPr>
          <w:rFonts w:ascii="Times New Roman" w:eastAsia="Times New Roman" w:hAnsi="Times New Roman" w:cs="Times New Roman"/>
          <w:bCs/>
          <w:sz w:val="24"/>
          <w:szCs w:val="24"/>
        </w:rPr>
        <w:t xml:space="preserve">pass/stop band attenuation </w:t>
      </w:r>
      <w:r w:rsidR="00783ADC">
        <w:rPr>
          <w:rFonts w:ascii="Times New Roman" w:eastAsia="Times New Roman" w:hAnsi="Times New Roman" w:cs="Times New Roman"/>
          <w:bCs/>
          <w:sz w:val="24"/>
          <w:szCs w:val="24"/>
        </w:rPr>
        <w:t xml:space="preserve">and </w:t>
      </w:r>
      <w:r w:rsidR="00B20CFC">
        <w:rPr>
          <w:rFonts w:ascii="Times New Roman" w:eastAsia="Times New Roman" w:hAnsi="Times New Roman" w:cs="Times New Roman"/>
          <w:bCs/>
          <w:sz w:val="24"/>
          <w:szCs w:val="24"/>
        </w:rPr>
        <w:t xml:space="preserve">pass/stop </w:t>
      </w:r>
      <w:r w:rsidR="00783ADC">
        <w:rPr>
          <w:rFonts w:ascii="Times New Roman" w:eastAsia="Times New Roman" w:hAnsi="Times New Roman" w:cs="Times New Roman"/>
          <w:bCs/>
          <w:sz w:val="24"/>
          <w:szCs w:val="24"/>
        </w:rPr>
        <w:t>band ripple values</w:t>
      </w:r>
      <w:r w:rsidR="0009672B">
        <w:rPr>
          <w:rFonts w:ascii="Times New Roman" w:eastAsia="Times New Roman" w:hAnsi="Times New Roman" w:cs="Times New Roman"/>
          <w:bCs/>
          <w:sz w:val="24"/>
          <w:szCs w:val="24"/>
        </w:rPr>
        <w:t>.</w:t>
      </w:r>
      <w:r w:rsidR="00B20CFC">
        <w:rPr>
          <w:rFonts w:ascii="Times New Roman" w:eastAsia="Times New Roman" w:hAnsi="Times New Roman" w:cs="Times New Roman"/>
          <w:bCs/>
          <w:sz w:val="24"/>
          <w:szCs w:val="24"/>
        </w:rPr>
        <w:t xml:space="preserve"> This allowed the team to better understand the differences between</w:t>
      </w:r>
      <w:r w:rsidR="00647C64">
        <w:rPr>
          <w:rFonts w:ascii="Times New Roman" w:eastAsia="Times New Roman" w:hAnsi="Times New Roman" w:cs="Times New Roman"/>
          <w:bCs/>
          <w:sz w:val="24"/>
          <w:szCs w:val="24"/>
        </w:rPr>
        <w:t xml:space="preserve"> an FIR </w:t>
      </w:r>
      <w:proofErr w:type="spellStart"/>
      <w:r w:rsidR="00647C64">
        <w:rPr>
          <w:rFonts w:ascii="Times New Roman" w:eastAsia="Times New Roman" w:hAnsi="Times New Roman" w:cs="Times New Roman"/>
          <w:bCs/>
          <w:sz w:val="24"/>
          <w:szCs w:val="24"/>
        </w:rPr>
        <w:t>equiripple</w:t>
      </w:r>
      <w:proofErr w:type="spellEnd"/>
      <w:r w:rsidR="00647C64">
        <w:rPr>
          <w:rFonts w:ascii="Times New Roman" w:eastAsia="Times New Roman" w:hAnsi="Times New Roman" w:cs="Times New Roman"/>
          <w:bCs/>
          <w:sz w:val="24"/>
          <w:szCs w:val="24"/>
        </w:rPr>
        <w:t xml:space="preserve"> filter, an IIR elliptical filter, and a constrained Least-</w:t>
      </w:r>
      <w:proofErr w:type="spellStart"/>
      <w:r w:rsidR="00647C64">
        <w:rPr>
          <w:rFonts w:ascii="Times New Roman" w:eastAsia="Times New Roman" w:hAnsi="Times New Roman" w:cs="Times New Roman"/>
          <w:bCs/>
          <w:sz w:val="24"/>
          <w:szCs w:val="24"/>
        </w:rPr>
        <w:t>Pth</w:t>
      </w:r>
      <w:proofErr w:type="spellEnd"/>
      <w:r w:rsidR="00647C64">
        <w:rPr>
          <w:rFonts w:ascii="Times New Roman" w:eastAsia="Times New Roman" w:hAnsi="Times New Roman" w:cs="Times New Roman"/>
          <w:bCs/>
          <w:sz w:val="24"/>
          <w:szCs w:val="24"/>
        </w:rPr>
        <w:t xml:space="preserve"> Norm IIR filter. Primarily, the differences between </w:t>
      </w:r>
      <w:r w:rsidR="0061027D">
        <w:rPr>
          <w:rFonts w:ascii="Times New Roman" w:eastAsia="Times New Roman" w:hAnsi="Times New Roman" w:cs="Times New Roman"/>
          <w:bCs/>
          <w:sz w:val="24"/>
          <w:szCs w:val="24"/>
        </w:rPr>
        <w:t>the IIR</w:t>
      </w:r>
      <w:r w:rsidR="00647C64">
        <w:rPr>
          <w:rFonts w:ascii="Times New Roman" w:eastAsia="Times New Roman" w:hAnsi="Times New Roman" w:cs="Times New Roman"/>
          <w:bCs/>
          <w:sz w:val="24"/>
          <w:szCs w:val="24"/>
        </w:rPr>
        <w:t xml:space="preserve"> filters come from the passband ripple values where the IIR elliptical filter has slightly less</w:t>
      </w:r>
      <w:r w:rsidR="0061027D">
        <w:rPr>
          <w:rFonts w:ascii="Times New Roman" w:eastAsia="Times New Roman" w:hAnsi="Times New Roman" w:cs="Times New Roman"/>
          <w:bCs/>
          <w:sz w:val="24"/>
          <w:szCs w:val="24"/>
        </w:rPr>
        <w:t xml:space="preserve"> ripple than the </w:t>
      </w:r>
      <w:r w:rsidR="00647C64">
        <w:rPr>
          <w:rFonts w:ascii="Times New Roman" w:eastAsia="Times New Roman" w:hAnsi="Times New Roman" w:cs="Times New Roman"/>
          <w:bCs/>
          <w:sz w:val="24"/>
          <w:szCs w:val="24"/>
        </w:rPr>
        <w:t>Least-</w:t>
      </w:r>
      <w:proofErr w:type="spellStart"/>
      <w:r w:rsidR="00647C64">
        <w:rPr>
          <w:rFonts w:ascii="Times New Roman" w:eastAsia="Times New Roman" w:hAnsi="Times New Roman" w:cs="Times New Roman"/>
          <w:bCs/>
          <w:sz w:val="24"/>
          <w:szCs w:val="24"/>
        </w:rPr>
        <w:t>Pth</w:t>
      </w:r>
      <w:proofErr w:type="spellEnd"/>
      <w:r w:rsidR="00647C64">
        <w:rPr>
          <w:rFonts w:ascii="Times New Roman" w:eastAsia="Times New Roman" w:hAnsi="Times New Roman" w:cs="Times New Roman"/>
          <w:bCs/>
          <w:sz w:val="24"/>
          <w:szCs w:val="24"/>
        </w:rPr>
        <w:t xml:space="preserve"> Norm IIR filter. </w:t>
      </w:r>
      <w:r w:rsidR="0061027D">
        <w:rPr>
          <w:rFonts w:ascii="Times New Roman" w:eastAsia="Times New Roman" w:hAnsi="Times New Roman" w:cs="Times New Roman"/>
          <w:bCs/>
          <w:sz w:val="24"/>
          <w:szCs w:val="24"/>
        </w:rPr>
        <w:t>Typically, when designing a filter, a designer will need to make trade offs such as the size of ripple vs size of region between pass and stop band, but in the case of these two filters it was not visibly clear which was better in this regard.</w:t>
      </w:r>
    </w:p>
    <w:p w14:paraId="31CF0665" w14:textId="77777777" w:rsidR="00AD54BF" w:rsidRPr="0061027D" w:rsidRDefault="00AD54BF" w:rsidP="000714F1">
      <w:pPr>
        <w:spacing w:line="480" w:lineRule="auto"/>
        <w:ind w:firstLine="720"/>
        <w:rPr>
          <w:rFonts w:ascii="Times New Roman" w:eastAsia="Times New Roman" w:hAnsi="Times New Roman" w:cs="Times New Roman"/>
          <w:bCs/>
          <w:i/>
          <w:iCs/>
          <w:sz w:val="24"/>
          <w:szCs w:val="24"/>
        </w:rPr>
      </w:pPr>
    </w:p>
    <w:p w14:paraId="0DBA50AB" w14:textId="77777777" w:rsidR="000714F1" w:rsidRPr="001D4CC2" w:rsidRDefault="000714F1" w:rsidP="000714F1">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b/>
          <w:sz w:val="24"/>
          <w:szCs w:val="24"/>
          <w:u w:val="single"/>
        </w:rPr>
        <w:t xml:space="preserve">Who Did </w:t>
      </w:r>
      <w:proofErr w:type="gramStart"/>
      <w:r w:rsidRPr="001D4CC2">
        <w:rPr>
          <w:rFonts w:ascii="Times New Roman" w:eastAsia="Times New Roman" w:hAnsi="Times New Roman" w:cs="Times New Roman"/>
          <w:b/>
          <w:sz w:val="24"/>
          <w:szCs w:val="24"/>
          <w:u w:val="single"/>
        </w:rPr>
        <w:t>What:</w:t>
      </w:r>
      <w:proofErr w:type="gramEnd"/>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714F1" w:rsidRPr="001D4CC2" w14:paraId="3053603E" w14:textId="77777777" w:rsidTr="00C65E04">
        <w:tc>
          <w:tcPr>
            <w:tcW w:w="1560" w:type="dxa"/>
            <w:shd w:val="clear" w:color="auto" w:fill="EAD1DC"/>
            <w:tcMar>
              <w:top w:w="100" w:type="dxa"/>
              <w:left w:w="100" w:type="dxa"/>
              <w:bottom w:w="100" w:type="dxa"/>
              <w:right w:w="100" w:type="dxa"/>
            </w:tcMar>
          </w:tcPr>
          <w:p w14:paraId="3FB56A6A" w14:textId="77777777" w:rsidR="000714F1" w:rsidRPr="001D4CC2" w:rsidRDefault="000714F1" w:rsidP="00C65E04">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Student</w:t>
            </w:r>
          </w:p>
        </w:tc>
        <w:tc>
          <w:tcPr>
            <w:tcW w:w="1560" w:type="dxa"/>
            <w:shd w:val="clear" w:color="auto" w:fill="EAD1DC"/>
            <w:tcMar>
              <w:top w:w="100" w:type="dxa"/>
              <w:left w:w="100" w:type="dxa"/>
              <w:bottom w:w="100" w:type="dxa"/>
              <w:right w:w="100" w:type="dxa"/>
            </w:tcMar>
          </w:tcPr>
          <w:p w14:paraId="2DC04A7D" w14:textId="77777777" w:rsidR="000714F1" w:rsidRPr="001D4CC2" w:rsidRDefault="000714F1" w:rsidP="00C65E04">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Analysis</w:t>
            </w:r>
          </w:p>
        </w:tc>
        <w:tc>
          <w:tcPr>
            <w:tcW w:w="1560" w:type="dxa"/>
            <w:shd w:val="clear" w:color="auto" w:fill="EAD1DC"/>
            <w:tcMar>
              <w:top w:w="100" w:type="dxa"/>
              <w:left w:w="100" w:type="dxa"/>
              <w:bottom w:w="100" w:type="dxa"/>
              <w:right w:w="100" w:type="dxa"/>
            </w:tcMar>
          </w:tcPr>
          <w:p w14:paraId="44F6590E" w14:textId="77777777" w:rsidR="000714F1" w:rsidRPr="001D4CC2" w:rsidRDefault="000714F1" w:rsidP="00C65E04">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Development</w:t>
            </w:r>
          </w:p>
        </w:tc>
        <w:tc>
          <w:tcPr>
            <w:tcW w:w="1560" w:type="dxa"/>
            <w:shd w:val="clear" w:color="auto" w:fill="EAD1DC"/>
            <w:tcMar>
              <w:top w:w="100" w:type="dxa"/>
              <w:left w:w="100" w:type="dxa"/>
              <w:bottom w:w="100" w:type="dxa"/>
              <w:right w:w="100" w:type="dxa"/>
            </w:tcMar>
          </w:tcPr>
          <w:p w14:paraId="39C3380A" w14:textId="77777777" w:rsidR="000714F1" w:rsidRPr="001D4CC2" w:rsidRDefault="000714F1" w:rsidP="00C65E04">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Coding</w:t>
            </w:r>
          </w:p>
        </w:tc>
        <w:tc>
          <w:tcPr>
            <w:tcW w:w="1560" w:type="dxa"/>
            <w:shd w:val="clear" w:color="auto" w:fill="EAD1DC"/>
            <w:tcMar>
              <w:top w:w="100" w:type="dxa"/>
              <w:left w:w="100" w:type="dxa"/>
              <w:bottom w:w="100" w:type="dxa"/>
              <w:right w:w="100" w:type="dxa"/>
            </w:tcMar>
          </w:tcPr>
          <w:p w14:paraId="1149BC31" w14:textId="77777777" w:rsidR="000714F1" w:rsidRPr="001D4CC2" w:rsidRDefault="000714F1" w:rsidP="00C65E04">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Results</w:t>
            </w:r>
          </w:p>
        </w:tc>
        <w:tc>
          <w:tcPr>
            <w:tcW w:w="1560" w:type="dxa"/>
            <w:shd w:val="clear" w:color="auto" w:fill="EAD1DC"/>
            <w:tcMar>
              <w:top w:w="100" w:type="dxa"/>
              <w:left w:w="100" w:type="dxa"/>
              <w:bottom w:w="100" w:type="dxa"/>
              <w:right w:w="100" w:type="dxa"/>
            </w:tcMar>
          </w:tcPr>
          <w:p w14:paraId="54C54E22" w14:textId="77777777" w:rsidR="000714F1" w:rsidRPr="001D4CC2" w:rsidRDefault="000714F1" w:rsidP="00C65E04">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Writing</w:t>
            </w:r>
          </w:p>
        </w:tc>
      </w:tr>
      <w:tr w:rsidR="000714F1" w:rsidRPr="001D4CC2" w14:paraId="14340CBF" w14:textId="77777777" w:rsidTr="00C65E04">
        <w:tc>
          <w:tcPr>
            <w:tcW w:w="1560" w:type="dxa"/>
            <w:shd w:val="clear" w:color="auto" w:fill="auto"/>
            <w:tcMar>
              <w:top w:w="100" w:type="dxa"/>
              <w:left w:w="100" w:type="dxa"/>
              <w:bottom w:w="100" w:type="dxa"/>
              <w:right w:w="100" w:type="dxa"/>
            </w:tcMar>
          </w:tcPr>
          <w:p w14:paraId="09A007F6" w14:textId="77777777" w:rsidR="000714F1" w:rsidRPr="001D4CC2" w:rsidRDefault="000714F1" w:rsidP="00C65E04">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Brian</w:t>
            </w:r>
          </w:p>
        </w:tc>
        <w:tc>
          <w:tcPr>
            <w:tcW w:w="1560" w:type="dxa"/>
            <w:shd w:val="clear" w:color="auto" w:fill="auto"/>
            <w:tcMar>
              <w:top w:w="100" w:type="dxa"/>
              <w:left w:w="100" w:type="dxa"/>
              <w:bottom w:w="100" w:type="dxa"/>
              <w:right w:w="100" w:type="dxa"/>
            </w:tcMar>
          </w:tcPr>
          <w:p w14:paraId="5B5E2F3F" w14:textId="189758A1" w:rsidR="000714F1" w:rsidRPr="001D4CC2" w:rsidRDefault="000714F1" w:rsidP="00C65E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560" w:type="dxa"/>
            <w:shd w:val="clear" w:color="auto" w:fill="auto"/>
            <w:tcMar>
              <w:top w:w="100" w:type="dxa"/>
              <w:left w:w="100" w:type="dxa"/>
              <w:bottom w:w="100" w:type="dxa"/>
              <w:right w:w="100" w:type="dxa"/>
            </w:tcMar>
          </w:tcPr>
          <w:p w14:paraId="47477DA5" w14:textId="59F27A60" w:rsidR="000714F1" w:rsidRPr="001D4CC2" w:rsidRDefault="000714F1" w:rsidP="00C65E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60" w:type="dxa"/>
            <w:shd w:val="clear" w:color="auto" w:fill="auto"/>
            <w:tcMar>
              <w:top w:w="100" w:type="dxa"/>
              <w:left w:w="100" w:type="dxa"/>
              <w:bottom w:w="100" w:type="dxa"/>
              <w:right w:w="100" w:type="dxa"/>
            </w:tcMar>
          </w:tcPr>
          <w:p w14:paraId="1CAC0327" w14:textId="77777777" w:rsidR="000714F1" w:rsidRPr="001D4CC2" w:rsidRDefault="000714F1" w:rsidP="00C65E04">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0E01AB57" w14:textId="43137067" w:rsidR="000714F1" w:rsidRPr="001D4CC2" w:rsidRDefault="000714F1" w:rsidP="00C65E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7116D69C" w14:textId="652EFB23" w:rsidR="000714F1" w:rsidRPr="001D4CC2" w:rsidRDefault="000714F1" w:rsidP="00C65E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0714F1" w:rsidRPr="001D4CC2" w14:paraId="6E011E8B" w14:textId="77777777" w:rsidTr="00C65E04">
        <w:tc>
          <w:tcPr>
            <w:tcW w:w="1560" w:type="dxa"/>
            <w:shd w:val="clear" w:color="auto" w:fill="auto"/>
            <w:tcMar>
              <w:top w:w="100" w:type="dxa"/>
              <w:left w:w="100" w:type="dxa"/>
              <w:bottom w:w="100" w:type="dxa"/>
              <w:right w:w="100" w:type="dxa"/>
            </w:tcMar>
          </w:tcPr>
          <w:p w14:paraId="2BD9A86C" w14:textId="77777777" w:rsidR="000714F1" w:rsidRPr="001D4CC2" w:rsidRDefault="000714F1" w:rsidP="00C65E04">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Chris</w:t>
            </w:r>
          </w:p>
        </w:tc>
        <w:tc>
          <w:tcPr>
            <w:tcW w:w="1560" w:type="dxa"/>
            <w:shd w:val="clear" w:color="auto" w:fill="auto"/>
            <w:tcMar>
              <w:top w:w="100" w:type="dxa"/>
              <w:left w:w="100" w:type="dxa"/>
              <w:bottom w:w="100" w:type="dxa"/>
              <w:right w:w="100" w:type="dxa"/>
            </w:tcMar>
          </w:tcPr>
          <w:p w14:paraId="581EF114" w14:textId="07E9CF16" w:rsidR="000714F1" w:rsidRPr="001D4CC2" w:rsidRDefault="000714F1" w:rsidP="00C65E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60" w:type="dxa"/>
            <w:shd w:val="clear" w:color="auto" w:fill="auto"/>
            <w:tcMar>
              <w:top w:w="100" w:type="dxa"/>
              <w:left w:w="100" w:type="dxa"/>
              <w:bottom w:w="100" w:type="dxa"/>
              <w:right w:w="100" w:type="dxa"/>
            </w:tcMar>
          </w:tcPr>
          <w:p w14:paraId="36136ECC" w14:textId="2D71DBFA" w:rsidR="000714F1" w:rsidRPr="001D4CC2" w:rsidRDefault="000714F1" w:rsidP="00C65E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560" w:type="dxa"/>
            <w:shd w:val="clear" w:color="auto" w:fill="auto"/>
            <w:tcMar>
              <w:top w:w="100" w:type="dxa"/>
              <w:left w:w="100" w:type="dxa"/>
              <w:bottom w:w="100" w:type="dxa"/>
              <w:right w:w="100" w:type="dxa"/>
            </w:tcMar>
          </w:tcPr>
          <w:p w14:paraId="228E5C7B" w14:textId="77777777" w:rsidR="000714F1" w:rsidRPr="001D4CC2" w:rsidRDefault="000714F1" w:rsidP="00C65E04">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4A7EA264" w14:textId="24FCF019" w:rsidR="000714F1" w:rsidRPr="001D4CC2" w:rsidRDefault="000714F1" w:rsidP="00C65E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7728A9A5" w14:textId="23259143" w:rsidR="000714F1" w:rsidRPr="001D4CC2" w:rsidRDefault="000714F1" w:rsidP="00C65E0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14:paraId="77478F49" w14:textId="0F50CA2D" w:rsidR="000714F1" w:rsidRPr="000714F1" w:rsidRDefault="000714F1" w:rsidP="000714F1">
      <w:pPr>
        <w:rPr>
          <w:rFonts w:ascii="Times New Roman" w:hAnsi="Times New Roman" w:cs="Times New Roman"/>
          <w:sz w:val="24"/>
          <w:szCs w:val="24"/>
        </w:rPr>
      </w:pPr>
    </w:p>
    <w:sectPr w:rsidR="000714F1" w:rsidRPr="000714F1" w:rsidSect="0007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5C5C"/>
    <w:multiLevelType w:val="hybridMultilevel"/>
    <w:tmpl w:val="87D0A6EA"/>
    <w:lvl w:ilvl="0" w:tplc="5FEC78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A53773E"/>
    <w:multiLevelType w:val="hybridMultilevel"/>
    <w:tmpl w:val="8C68D236"/>
    <w:lvl w:ilvl="0" w:tplc="661819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7F5610"/>
    <w:multiLevelType w:val="hybridMultilevel"/>
    <w:tmpl w:val="291A5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F67E7B"/>
    <w:multiLevelType w:val="hybridMultilevel"/>
    <w:tmpl w:val="473C1AE8"/>
    <w:lvl w:ilvl="0" w:tplc="CAC202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761558"/>
    <w:multiLevelType w:val="hybridMultilevel"/>
    <w:tmpl w:val="08087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E32990"/>
    <w:multiLevelType w:val="hybridMultilevel"/>
    <w:tmpl w:val="80DE42B2"/>
    <w:lvl w:ilvl="0" w:tplc="96CCA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ry Pearlstein">
    <w15:presenceInfo w15:providerId="AD" w15:userId="S-1-5-21-3655198674-3653912815-1097312924-155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50"/>
    <w:rsid w:val="000468BD"/>
    <w:rsid w:val="000714F1"/>
    <w:rsid w:val="0009672B"/>
    <w:rsid w:val="000C00DF"/>
    <w:rsid w:val="00123D6A"/>
    <w:rsid w:val="001E3408"/>
    <w:rsid w:val="002733DB"/>
    <w:rsid w:val="004E2F50"/>
    <w:rsid w:val="00501D74"/>
    <w:rsid w:val="0061027D"/>
    <w:rsid w:val="00624B39"/>
    <w:rsid w:val="00647C64"/>
    <w:rsid w:val="00783ADC"/>
    <w:rsid w:val="00984A16"/>
    <w:rsid w:val="00AD54BF"/>
    <w:rsid w:val="00B20CFC"/>
    <w:rsid w:val="00D17E1E"/>
    <w:rsid w:val="00D8312C"/>
    <w:rsid w:val="00DF3E05"/>
    <w:rsid w:val="00FB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274D"/>
  <w15:chartTrackingRefBased/>
  <w15:docId w15:val="{32994C55-4FA5-4323-B79D-7F16DA6F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F5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96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Jenson</dc:creator>
  <cp:keywords/>
  <dc:description/>
  <cp:lastModifiedBy>Larry Pearlstein</cp:lastModifiedBy>
  <cp:revision>3</cp:revision>
  <dcterms:created xsi:type="dcterms:W3CDTF">2020-11-17T21:09:00Z</dcterms:created>
  <dcterms:modified xsi:type="dcterms:W3CDTF">2020-12-18T22:09:00Z</dcterms:modified>
</cp:coreProperties>
</file>