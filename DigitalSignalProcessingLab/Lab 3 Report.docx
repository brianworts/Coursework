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AC72AE" w14:textId="77777777" w:rsidR="0081604D" w:rsidRDefault="006C7C9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ELC 433-L1</w:t>
      </w:r>
    </w:p>
    <w:p w14:paraId="6DB856BF" w14:textId="36D0329B" w:rsidR="0081604D" w:rsidRDefault="006C7C9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 </w:t>
      </w:r>
      <w:r w:rsidR="00AD6FE0">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AD6F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D6FE0">
        <w:rPr>
          <w:rFonts w:ascii="Times New Roman" w:eastAsia="Times New Roman" w:hAnsi="Times New Roman" w:cs="Times New Roman"/>
          <w:sz w:val="24"/>
          <w:szCs w:val="24"/>
        </w:rPr>
        <w:t>Application of DFT/FFT to Analyze Signals, and Explore Transform Properties</w:t>
      </w:r>
    </w:p>
    <w:p w14:paraId="53E4DFE9" w14:textId="77777777" w:rsidR="0081604D" w:rsidRDefault="006C7C9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Brian Worts and Chris Jenson</w:t>
      </w:r>
    </w:p>
    <w:p w14:paraId="0E6ED7AC" w14:textId="0F57E782" w:rsidR="0081604D" w:rsidRDefault="006C7C9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AD6FE0">
        <w:rPr>
          <w:rFonts w:ascii="Times New Roman" w:eastAsia="Times New Roman" w:hAnsi="Times New Roman" w:cs="Times New Roman"/>
          <w:sz w:val="24"/>
          <w:szCs w:val="24"/>
        </w:rPr>
        <w:t>23</w:t>
      </w:r>
      <w:r>
        <w:rPr>
          <w:rFonts w:ascii="Times New Roman" w:eastAsia="Times New Roman" w:hAnsi="Times New Roman" w:cs="Times New Roman"/>
          <w:sz w:val="24"/>
          <w:szCs w:val="24"/>
        </w:rPr>
        <w:t>/20</w:t>
      </w:r>
    </w:p>
    <w:p w14:paraId="4D5495C9" w14:textId="77777777" w:rsidR="0081604D" w:rsidRDefault="0081604D">
      <w:pPr>
        <w:spacing w:line="480" w:lineRule="auto"/>
        <w:rPr>
          <w:rFonts w:ascii="Times New Roman" w:eastAsia="Times New Roman" w:hAnsi="Times New Roman" w:cs="Times New Roman"/>
          <w:sz w:val="24"/>
          <w:szCs w:val="24"/>
        </w:rPr>
      </w:pPr>
    </w:p>
    <w:p w14:paraId="4103119E" w14:textId="77777777" w:rsidR="0081604D" w:rsidRDefault="006C7C9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DFD0CAA" wp14:editId="3FDB97C5">
            <wp:extent cx="2000250" cy="2000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00250" cy="2000250"/>
                    </a:xfrm>
                    <a:prstGeom prst="rect">
                      <a:avLst/>
                    </a:prstGeom>
                    <a:ln/>
                  </pic:spPr>
                </pic:pic>
              </a:graphicData>
            </a:graphic>
          </wp:inline>
        </w:drawing>
      </w:r>
    </w:p>
    <w:p w14:paraId="2DC7ACD2" w14:textId="77777777" w:rsidR="0081604D" w:rsidRDefault="0081604D">
      <w:pPr>
        <w:spacing w:line="480" w:lineRule="auto"/>
        <w:rPr>
          <w:rFonts w:ascii="Times New Roman" w:eastAsia="Times New Roman" w:hAnsi="Times New Roman" w:cs="Times New Roman"/>
          <w:sz w:val="24"/>
          <w:szCs w:val="24"/>
        </w:rPr>
      </w:pPr>
    </w:p>
    <w:p w14:paraId="603DC6A2" w14:textId="77777777" w:rsidR="0081604D" w:rsidRDefault="0081604D">
      <w:pPr>
        <w:spacing w:line="480" w:lineRule="auto"/>
        <w:rPr>
          <w:rFonts w:ascii="Times New Roman" w:eastAsia="Times New Roman" w:hAnsi="Times New Roman" w:cs="Times New Roman"/>
          <w:sz w:val="24"/>
          <w:szCs w:val="24"/>
        </w:rPr>
      </w:pPr>
    </w:p>
    <w:p w14:paraId="3CFA2698" w14:textId="77777777" w:rsidR="0081604D" w:rsidRDefault="0081604D">
      <w:pPr>
        <w:spacing w:line="480" w:lineRule="auto"/>
        <w:rPr>
          <w:rFonts w:ascii="Times New Roman" w:eastAsia="Times New Roman" w:hAnsi="Times New Roman" w:cs="Times New Roman"/>
          <w:sz w:val="24"/>
          <w:szCs w:val="24"/>
        </w:rPr>
      </w:pPr>
    </w:p>
    <w:p w14:paraId="63A764B7" w14:textId="77777777" w:rsidR="0081604D" w:rsidRDefault="0081604D">
      <w:pPr>
        <w:spacing w:line="480" w:lineRule="auto"/>
        <w:rPr>
          <w:rFonts w:ascii="Times New Roman" w:eastAsia="Times New Roman" w:hAnsi="Times New Roman" w:cs="Times New Roman"/>
          <w:sz w:val="24"/>
          <w:szCs w:val="24"/>
        </w:rPr>
      </w:pPr>
    </w:p>
    <w:p w14:paraId="27CFB5F8" w14:textId="77777777" w:rsidR="0081604D" w:rsidRDefault="0081604D">
      <w:pPr>
        <w:spacing w:line="480" w:lineRule="auto"/>
        <w:rPr>
          <w:rFonts w:ascii="Times New Roman" w:eastAsia="Times New Roman" w:hAnsi="Times New Roman" w:cs="Times New Roman"/>
          <w:sz w:val="24"/>
          <w:szCs w:val="24"/>
        </w:rPr>
      </w:pPr>
    </w:p>
    <w:p w14:paraId="6684BDBD" w14:textId="77777777" w:rsidR="0081604D" w:rsidRDefault="0081604D">
      <w:pPr>
        <w:spacing w:line="480" w:lineRule="auto"/>
        <w:rPr>
          <w:rFonts w:ascii="Times New Roman" w:eastAsia="Times New Roman" w:hAnsi="Times New Roman" w:cs="Times New Roman"/>
          <w:sz w:val="24"/>
          <w:szCs w:val="24"/>
        </w:rPr>
      </w:pPr>
    </w:p>
    <w:p w14:paraId="0D6FE2EA" w14:textId="77777777" w:rsidR="0081604D" w:rsidRDefault="0081604D">
      <w:pPr>
        <w:spacing w:line="480" w:lineRule="auto"/>
        <w:rPr>
          <w:rFonts w:ascii="Times New Roman" w:eastAsia="Times New Roman" w:hAnsi="Times New Roman" w:cs="Times New Roman"/>
          <w:sz w:val="24"/>
          <w:szCs w:val="24"/>
        </w:rPr>
      </w:pPr>
    </w:p>
    <w:p w14:paraId="1860EA06" w14:textId="77777777" w:rsidR="0081604D" w:rsidRDefault="0081604D">
      <w:pPr>
        <w:spacing w:line="480" w:lineRule="auto"/>
        <w:rPr>
          <w:rFonts w:ascii="Times New Roman" w:eastAsia="Times New Roman" w:hAnsi="Times New Roman" w:cs="Times New Roman"/>
          <w:sz w:val="24"/>
          <w:szCs w:val="24"/>
        </w:rPr>
      </w:pPr>
    </w:p>
    <w:p w14:paraId="58FEB8CD" w14:textId="77777777" w:rsidR="0081604D" w:rsidRDefault="0081604D">
      <w:pPr>
        <w:spacing w:line="480" w:lineRule="auto"/>
        <w:rPr>
          <w:rFonts w:ascii="Times New Roman" w:eastAsia="Times New Roman" w:hAnsi="Times New Roman" w:cs="Times New Roman"/>
          <w:sz w:val="24"/>
          <w:szCs w:val="24"/>
        </w:rPr>
      </w:pPr>
    </w:p>
    <w:p w14:paraId="3F047B65" w14:textId="77777777" w:rsidR="0081604D" w:rsidRDefault="0081604D">
      <w:pPr>
        <w:spacing w:line="480" w:lineRule="auto"/>
        <w:rPr>
          <w:rFonts w:ascii="Times New Roman" w:eastAsia="Times New Roman" w:hAnsi="Times New Roman" w:cs="Times New Roman"/>
          <w:sz w:val="24"/>
          <w:szCs w:val="24"/>
        </w:rPr>
      </w:pPr>
    </w:p>
    <w:p w14:paraId="29FEB340" w14:textId="6157DFB7" w:rsidR="0081604D" w:rsidRDefault="0081604D">
      <w:pPr>
        <w:spacing w:line="480" w:lineRule="auto"/>
        <w:rPr>
          <w:rFonts w:ascii="Times New Roman" w:eastAsia="Times New Roman" w:hAnsi="Times New Roman" w:cs="Times New Roman"/>
          <w:sz w:val="24"/>
          <w:szCs w:val="24"/>
        </w:rPr>
      </w:pPr>
    </w:p>
    <w:p w14:paraId="032E64BF" w14:textId="77777777" w:rsidR="000220FF" w:rsidRDefault="000220FF">
      <w:pPr>
        <w:spacing w:line="480" w:lineRule="auto"/>
        <w:rPr>
          <w:rFonts w:ascii="Times New Roman" w:eastAsia="Times New Roman" w:hAnsi="Times New Roman" w:cs="Times New Roman"/>
          <w:sz w:val="24"/>
          <w:szCs w:val="24"/>
        </w:rPr>
      </w:pPr>
    </w:p>
    <w:p w14:paraId="2B2F64C2" w14:textId="77777777" w:rsidR="0081604D" w:rsidRDefault="006C7C99">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54393D64" w14:textId="76E2FB64" w:rsidR="0081604D" w:rsidRDefault="006C7C99" w:rsidP="004531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lab </w:t>
      </w:r>
      <w:r w:rsidR="00AD6FE0">
        <w:rPr>
          <w:rFonts w:ascii="Times New Roman" w:eastAsia="Times New Roman" w:hAnsi="Times New Roman" w:cs="Times New Roman"/>
          <w:sz w:val="24"/>
          <w:szCs w:val="24"/>
        </w:rPr>
        <w:t>used the concepts from the previous labs to gain experience in applying the DFT/FFT for analyzing deterministic signals and exploring the properties of the DFT. The background for this lab is that the DFT transforms a length N sequence of samples into a length N vector in the frequency domain. The FFT is an implementation of the DFT that requires multiplications to compute. When given the sample rate, the X[k] component can represent the continuous-time frequency. Using these concepts, the inverse DFT</w:t>
      </w:r>
      <w:r w:rsidR="001F1F0B">
        <w:rPr>
          <w:rFonts w:ascii="Times New Roman" w:eastAsia="Times New Roman" w:hAnsi="Times New Roman" w:cs="Times New Roman"/>
          <w:sz w:val="24"/>
          <w:szCs w:val="24"/>
        </w:rPr>
        <w:t xml:space="preserve"> </w:t>
      </w:r>
      <w:r w:rsidR="00AD6FE0">
        <w:rPr>
          <w:rFonts w:ascii="Times New Roman" w:eastAsia="Times New Roman" w:hAnsi="Times New Roman" w:cs="Times New Roman"/>
          <w:sz w:val="24"/>
          <w:szCs w:val="24"/>
        </w:rPr>
        <w:t xml:space="preserve">or the IDFT can be found. Some fundamentals of music are used. There are 12 semitones in an </w:t>
      </w:r>
      <w:r w:rsidR="00C10E37">
        <w:rPr>
          <w:rFonts w:ascii="Times New Roman" w:eastAsia="Times New Roman" w:hAnsi="Times New Roman" w:cs="Times New Roman"/>
          <w:sz w:val="24"/>
          <w:szCs w:val="24"/>
        </w:rPr>
        <w:t>octave,</w:t>
      </w:r>
      <w:r w:rsidR="00AD6FE0">
        <w:rPr>
          <w:rFonts w:ascii="Times New Roman" w:eastAsia="Times New Roman" w:hAnsi="Times New Roman" w:cs="Times New Roman"/>
          <w:sz w:val="24"/>
          <w:szCs w:val="24"/>
        </w:rPr>
        <w:t xml:space="preserve"> and they are geometrically spaced</w:t>
      </w:r>
      <w:r w:rsidR="00C10E37">
        <w:rPr>
          <w:rFonts w:ascii="Times New Roman" w:eastAsia="Times New Roman" w:hAnsi="Times New Roman" w:cs="Times New Roman"/>
          <w:sz w:val="24"/>
          <w:szCs w:val="24"/>
        </w:rPr>
        <w:t>. That can be used to create a relationship. The combination of knowledge about DFT/FFT and music basics are used to complete this lab and further the student</w:t>
      </w:r>
      <w:r w:rsidR="001F1F0B">
        <w:rPr>
          <w:rFonts w:ascii="Times New Roman" w:eastAsia="Times New Roman" w:hAnsi="Times New Roman" w:cs="Times New Roman"/>
          <w:sz w:val="24"/>
          <w:szCs w:val="24"/>
        </w:rPr>
        <w:t>’</w:t>
      </w:r>
      <w:r w:rsidR="00C10E37">
        <w:rPr>
          <w:rFonts w:ascii="Times New Roman" w:eastAsia="Times New Roman" w:hAnsi="Times New Roman" w:cs="Times New Roman"/>
          <w:sz w:val="24"/>
          <w:szCs w:val="24"/>
        </w:rPr>
        <w:t>s understanding of the material.</w:t>
      </w:r>
    </w:p>
    <w:p w14:paraId="32F51A24" w14:textId="77777777" w:rsidR="0081604D" w:rsidRDefault="0081604D">
      <w:pPr>
        <w:spacing w:line="480" w:lineRule="auto"/>
        <w:rPr>
          <w:rFonts w:ascii="Times New Roman" w:eastAsia="Times New Roman" w:hAnsi="Times New Roman" w:cs="Times New Roman"/>
          <w:b/>
          <w:sz w:val="24"/>
          <w:szCs w:val="24"/>
          <w:u w:val="single"/>
        </w:rPr>
      </w:pPr>
    </w:p>
    <w:p w14:paraId="7FF8B7BB" w14:textId="77777777" w:rsidR="0081604D" w:rsidRDefault="006C7C99">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Procedure:</w:t>
      </w:r>
    </w:p>
    <w:p w14:paraId="22E46B41" w14:textId="4DB96955" w:rsidR="0081604D" w:rsidRDefault="00C10E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lab begins by acquiring the la_la_land.m4a file from Canvas. The file is read into MATLAB using the provided line of code. Once entered, the first column is extracted. The waveform is plotted and listened to. Now with the waveform, a sizable segment of the recording that appeared to have good quality was extracted to a new signal.</w:t>
      </w:r>
    </w:p>
    <w:p w14:paraId="5D0ACFB9" w14:textId="41AF601B" w:rsidR="00C10E37" w:rsidRDefault="00C10E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Step 5 was to create a plot with 3 subplots. The first plot was gained by taking the FFT of the extracted piece of the first column. It had to be considered that the first index in the array is a 0, not a 1. This meant that the x-axis had to be defined. The second subplot was the same plot as the first, but only the left half of the FFT. It was done by dividing the length by 2. For the third subplot, the first plot was analyzed to find the component at the fundamental frequency and then </w:t>
      </w:r>
      <w:r>
        <w:rPr>
          <w:rFonts w:ascii="Times New Roman" w:eastAsia="Times New Roman" w:hAnsi="Times New Roman" w:cs="Times New Roman"/>
          <w:sz w:val="24"/>
          <w:szCs w:val="24"/>
        </w:rPr>
        <w:lastRenderedPageBreak/>
        <w:t xml:space="preserve">plotting that component specifically. This was done to find the array value of the peak. The </w:t>
      </w:r>
      <w:r w:rsidR="009A2C56">
        <w:rPr>
          <w:rFonts w:ascii="Times New Roman" w:eastAsia="Times New Roman" w:hAnsi="Times New Roman" w:cs="Times New Roman"/>
          <w:sz w:val="24"/>
          <w:szCs w:val="24"/>
        </w:rPr>
        <w:t>array index was then converted to frequency.</w:t>
      </w:r>
    </w:p>
    <w:p w14:paraId="0006C25B" w14:textId="5DDD86E3" w:rsidR="009A2C56" w:rsidRDefault="009A2C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Step 6 was to analyze time-varying signals using a</w:t>
      </w:r>
      <w:r w:rsidR="001F1F0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STFT by taking the FFT’s of overlapping segments. To do this, three parameters had to be defined. The first of these was SEGMENT_LENGTH. It should span cycles at the frequency of interest and be as large as the period of the desired resolution frequency. A base value of 1024 was used. The second parameter was OFFSET_PER_SEGMENT. It was about half of SEGMENT_LENGTH. The final parameter was FFT_LENGTH. This parameter is driven by the frequency resolution needs and so that the continuous-time frequency of one FFT index is smaller than the desired frequency resolution. The value 4096 was used as the baseline. A loop was created where each cycle through the </w:t>
      </w:r>
      <w:del w:id="0" w:author="Larry Pearlstein" w:date="2020-11-25T19:22:00Z">
        <w:r w:rsidDel="008B0D22">
          <w:rPr>
            <w:rFonts w:ascii="Times New Roman" w:eastAsia="Times New Roman" w:hAnsi="Times New Roman" w:cs="Times New Roman"/>
            <w:sz w:val="24"/>
            <w:szCs w:val="24"/>
          </w:rPr>
          <w:delText xml:space="preserve">roof </w:delText>
        </w:r>
      </w:del>
      <w:ins w:id="1" w:author="Larry Pearlstein" w:date="2020-11-25T19:22:00Z">
        <w:r w:rsidR="008B0D22">
          <w:rPr>
            <w:rFonts w:ascii="Times New Roman" w:eastAsia="Times New Roman" w:hAnsi="Times New Roman" w:cs="Times New Roman"/>
            <w:sz w:val="24"/>
            <w:szCs w:val="24"/>
          </w:rPr>
          <w:t>loop</w:t>
        </w:r>
        <w:r w:rsidR="008B0D2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computed one FFT segment and assembled an array of coefficients. It was then plotted as a 3D plot. Step 7 was to do Step 6 but in </w:t>
      </w:r>
      <w:r w:rsidR="001F1F0B">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easy way using the spectrogram function.</w:t>
      </w:r>
    </w:p>
    <w:p w14:paraId="0B349E66" w14:textId="7E70C0B2" w:rsidR="009A2C56" w:rsidRDefault="009A2C56">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b/>
        <w:t xml:space="preserve">Step 8 was to select and demonstrate two properties of the DFT. </w:t>
      </w:r>
      <w:r w:rsidR="009F4328">
        <w:rPr>
          <w:rFonts w:ascii="Times New Roman" w:eastAsia="Times New Roman" w:hAnsi="Times New Roman" w:cs="Times New Roman"/>
          <w:sz w:val="24"/>
          <w:szCs w:val="24"/>
        </w:rPr>
        <w:t>The two properties chosen were the inverse transform and the relationship between time shift and linear phase shift.</w:t>
      </w:r>
    </w:p>
    <w:p w14:paraId="2FF3649F" w14:textId="77777777" w:rsidR="0081604D" w:rsidRDefault="0081604D">
      <w:pPr>
        <w:spacing w:line="480" w:lineRule="auto"/>
        <w:rPr>
          <w:rFonts w:ascii="Times New Roman" w:eastAsia="Times New Roman" w:hAnsi="Times New Roman" w:cs="Times New Roman"/>
          <w:b/>
          <w:sz w:val="24"/>
          <w:szCs w:val="24"/>
          <w:u w:val="single"/>
        </w:rPr>
      </w:pPr>
    </w:p>
    <w:p w14:paraId="2767F098" w14:textId="77777777" w:rsidR="0081604D" w:rsidRDefault="0081604D">
      <w:pPr>
        <w:spacing w:line="480" w:lineRule="auto"/>
        <w:rPr>
          <w:rFonts w:ascii="Times New Roman" w:eastAsia="Times New Roman" w:hAnsi="Times New Roman" w:cs="Times New Roman"/>
          <w:b/>
          <w:sz w:val="24"/>
          <w:szCs w:val="24"/>
          <w:u w:val="single"/>
        </w:rPr>
      </w:pPr>
    </w:p>
    <w:p w14:paraId="5985BFF9" w14:textId="77777777" w:rsidR="0081604D" w:rsidRDefault="0081604D">
      <w:pPr>
        <w:spacing w:line="480" w:lineRule="auto"/>
        <w:rPr>
          <w:rFonts w:ascii="Times New Roman" w:eastAsia="Times New Roman" w:hAnsi="Times New Roman" w:cs="Times New Roman"/>
          <w:b/>
          <w:sz w:val="24"/>
          <w:szCs w:val="24"/>
          <w:u w:val="single"/>
        </w:rPr>
      </w:pPr>
    </w:p>
    <w:p w14:paraId="7B229B9B" w14:textId="77777777" w:rsidR="0081604D" w:rsidRDefault="0081604D">
      <w:pPr>
        <w:spacing w:line="480" w:lineRule="auto"/>
        <w:rPr>
          <w:rFonts w:ascii="Times New Roman" w:eastAsia="Times New Roman" w:hAnsi="Times New Roman" w:cs="Times New Roman"/>
          <w:b/>
          <w:sz w:val="24"/>
          <w:szCs w:val="24"/>
          <w:u w:val="single"/>
        </w:rPr>
      </w:pPr>
    </w:p>
    <w:p w14:paraId="79B87594" w14:textId="77777777" w:rsidR="0081604D" w:rsidRDefault="0081604D">
      <w:pPr>
        <w:spacing w:line="480" w:lineRule="auto"/>
        <w:rPr>
          <w:rFonts w:ascii="Times New Roman" w:eastAsia="Times New Roman" w:hAnsi="Times New Roman" w:cs="Times New Roman"/>
          <w:b/>
          <w:sz w:val="24"/>
          <w:szCs w:val="24"/>
          <w:u w:val="single"/>
        </w:rPr>
      </w:pPr>
    </w:p>
    <w:p w14:paraId="34839ABD" w14:textId="77777777" w:rsidR="0081604D" w:rsidRDefault="0081604D">
      <w:pPr>
        <w:spacing w:line="480" w:lineRule="auto"/>
        <w:rPr>
          <w:rFonts w:ascii="Times New Roman" w:eastAsia="Times New Roman" w:hAnsi="Times New Roman" w:cs="Times New Roman"/>
          <w:b/>
          <w:sz w:val="24"/>
          <w:szCs w:val="24"/>
          <w:u w:val="single"/>
        </w:rPr>
      </w:pPr>
    </w:p>
    <w:p w14:paraId="37D414C2" w14:textId="77777777" w:rsidR="0081604D" w:rsidRDefault="0081604D">
      <w:pPr>
        <w:spacing w:line="480" w:lineRule="auto"/>
        <w:rPr>
          <w:rFonts w:ascii="Times New Roman" w:eastAsia="Times New Roman" w:hAnsi="Times New Roman" w:cs="Times New Roman"/>
          <w:b/>
          <w:sz w:val="24"/>
          <w:szCs w:val="24"/>
          <w:u w:val="single"/>
        </w:rPr>
      </w:pPr>
    </w:p>
    <w:p w14:paraId="60FA21EC" w14:textId="6C27F9FA" w:rsidR="000220FF" w:rsidRDefault="000220FF">
      <w:pPr>
        <w:spacing w:line="480" w:lineRule="auto"/>
        <w:rPr>
          <w:rFonts w:ascii="Times New Roman" w:eastAsia="Times New Roman" w:hAnsi="Times New Roman" w:cs="Times New Roman"/>
          <w:b/>
          <w:sz w:val="24"/>
          <w:szCs w:val="24"/>
          <w:u w:val="single"/>
        </w:rPr>
      </w:pPr>
    </w:p>
    <w:p w14:paraId="54ADCB5A" w14:textId="77777777" w:rsidR="009A2C56" w:rsidRDefault="009A2C56">
      <w:pPr>
        <w:spacing w:line="480" w:lineRule="auto"/>
        <w:rPr>
          <w:rFonts w:ascii="Times New Roman" w:eastAsia="Times New Roman" w:hAnsi="Times New Roman" w:cs="Times New Roman"/>
          <w:b/>
          <w:sz w:val="24"/>
          <w:szCs w:val="24"/>
          <w:u w:val="single"/>
        </w:rPr>
      </w:pPr>
    </w:p>
    <w:p w14:paraId="05CA5DE8" w14:textId="19656D7C" w:rsidR="0081604D" w:rsidRDefault="006C7C99">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Results:</w:t>
      </w:r>
    </w:p>
    <w:p w14:paraId="3C969F50" w14:textId="5A9E7B36" w:rsidR="00DC19FD" w:rsidRDefault="00A1756A">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Part </w:t>
      </w:r>
      <w:r w:rsidR="009A2C56">
        <w:rPr>
          <w:rFonts w:ascii="Times New Roman" w:eastAsia="Times New Roman" w:hAnsi="Times New Roman" w:cs="Times New Roman"/>
          <w:bCs/>
          <w:sz w:val="24"/>
          <w:szCs w:val="24"/>
        </w:rPr>
        <w:t>4: Plot of the waveform</w:t>
      </w:r>
    </w:p>
    <w:p w14:paraId="0CE9A149" w14:textId="6E0C7E26" w:rsidR="00486534" w:rsidRDefault="00486534" w:rsidP="00486534">
      <w:pPr>
        <w:spacing w:line="480" w:lineRule="auto"/>
        <w:jc w:val="center"/>
        <w:rPr>
          <w:rFonts w:ascii="Times New Roman" w:eastAsia="Times New Roman" w:hAnsi="Times New Roman" w:cs="Times New Roman"/>
          <w:bCs/>
          <w:sz w:val="24"/>
          <w:szCs w:val="24"/>
        </w:rPr>
      </w:pPr>
      <w:r w:rsidRPr="00486534">
        <w:rPr>
          <w:rFonts w:ascii="Times New Roman" w:eastAsia="Times New Roman" w:hAnsi="Times New Roman" w:cs="Times New Roman"/>
          <w:bCs/>
          <w:noProof/>
          <w:sz w:val="24"/>
          <w:szCs w:val="24"/>
          <w:lang w:val="en-US"/>
        </w:rPr>
        <w:drawing>
          <wp:inline distT="0" distB="0" distL="0" distR="0" wp14:anchorId="70507CCD" wp14:editId="7D57A809">
            <wp:extent cx="5943600" cy="4354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54830"/>
                    </a:xfrm>
                    <a:prstGeom prst="rect">
                      <a:avLst/>
                    </a:prstGeom>
                  </pic:spPr>
                </pic:pic>
              </a:graphicData>
            </a:graphic>
          </wp:inline>
        </w:drawing>
      </w:r>
    </w:p>
    <w:p w14:paraId="5A99D4E9" w14:textId="77777777" w:rsidR="00486534" w:rsidRDefault="00486534">
      <w:pPr>
        <w:spacing w:line="480" w:lineRule="auto"/>
        <w:rPr>
          <w:rFonts w:ascii="Times New Roman" w:eastAsia="Times New Roman" w:hAnsi="Times New Roman" w:cs="Times New Roman"/>
          <w:bCs/>
          <w:sz w:val="24"/>
          <w:szCs w:val="24"/>
        </w:rPr>
      </w:pPr>
    </w:p>
    <w:p w14:paraId="74FF3625" w14:textId="77777777" w:rsidR="00486534" w:rsidRDefault="00486534">
      <w:pPr>
        <w:spacing w:line="480" w:lineRule="auto"/>
        <w:rPr>
          <w:rFonts w:ascii="Times New Roman" w:eastAsia="Times New Roman" w:hAnsi="Times New Roman" w:cs="Times New Roman"/>
          <w:bCs/>
          <w:sz w:val="24"/>
          <w:szCs w:val="24"/>
        </w:rPr>
      </w:pPr>
    </w:p>
    <w:p w14:paraId="40568C9F" w14:textId="77777777" w:rsidR="00486534" w:rsidRDefault="00486534">
      <w:pPr>
        <w:spacing w:line="480" w:lineRule="auto"/>
        <w:rPr>
          <w:rFonts w:ascii="Times New Roman" w:eastAsia="Times New Roman" w:hAnsi="Times New Roman" w:cs="Times New Roman"/>
          <w:bCs/>
          <w:sz w:val="24"/>
          <w:szCs w:val="24"/>
        </w:rPr>
      </w:pPr>
    </w:p>
    <w:p w14:paraId="489C91C9" w14:textId="77777777" w:rsidR="00486534" w:rsidRDefault="00486534">
      <w:pPr>
        <w:spacing w:line="480" w:lineRule="auto"/>
        <w:rPr>
          <w:rFonts w:ascii="Times New Roman" w:eastAsia="Times New Roman" w:hAnsi="Times New Roman" w:cs="Times New Roman"/>
          <w:bCs/>
          <w:sz w:val="24"/>
          <w:szCs w:val="24"/>
        </w:rPr>
      </w:pPr>
    </w:p>
    <w:p w14:paraId="25AB628B" w14:textId="77777777" w:rsidR="00486534" w:rsidRDefault="00486534">
      <w:pPr>
        <w:spacing w:line="480" w:lineRule="auto"/>
        <w:rPr>
          <w:rFonts w:ascii="Times New Roman" w:eastAsia="Times New Roman" w:hAnsi="Times New Roman" w:cs="Times New Roman"/>
          <w:bCs/>
          <w:sz w:val="24"/>
          <w:szCs w:val="24"/>
        </w:rPr>
      </w:pPr>
    </w:p>
    <w:p w14:paraId="295F9E9D" w14:textId="77777777" w:rsidR="00486534" w:rsidRDefault="00486534">
      <w:pPr>
        <w:spacing w:line="480" w:lineRule="auto"/>
        <w:rPr>
          <w:rFonts w:ascii="Times New Roman" w:eastAsia="Times New Roman" w:hAnsi="Times New Roman" w:cs="Times New Roman"/>
          <w:bCs/>
          <w:sz w:val="24"/>
          <w:szCs w:val="24"/>
        </w:rPr>
      </w:pPr>
    </w:p>
    <w:p w14:paraId="50D4AE46" w14:textId="77777777" w:rsidR="00486534" w:rsidRDefault="00486534">
      <w:pPr>
        <w:spacing w:line="480" w:lineRule="auto"/>
        <w:rPr>
          <w:rFonts w:ascii="Times New Roman" w:eastAsia="Times New Roman" w:hAnsi="Times New Roman" w:cs="Times New Roman"/>
          <w:bCs/>
          <w:sz w:val="24"/>
          <w:szCs w:val="24"/>
        </w:rPr>
      </w:pPr>
    </w:p>
    <w:p w14:paraId="38755027" w14:textId="77777777" w:rsidR="00486534" w:rsidRDefault="00486534">
      <w:pPr>
        <w:spacing w:line="480" w:lineRule="auto"/>
        <w:rPr>
          <w:rFonts w:ascii="Times New Roman" w:eastAsia="Times New Roman" w:hAnsi="Times New Roman" w:cs="Times New Roman"/>
          <w:bCs/>
          <w:sz w:val="24"/>
          <w:szCs w:val="24"/>
        </w:rPr>
      </w:pPr>
    </w:p>
    <w:p w14:paraId="53DD8186" w14:textId="77777777" w:rsidR="00486534" w:rsidRDefault="00486534">
      <w:pPr>
        <w:spacing w:line="480" w:lineRule="auto"/>
        <w:rPr>
          <w:rFonts w:ascii="Times New Roman" w:eastAsia="Times New Roman" w:hAnsi="Times New Roman" w:cs="Times New Roman"/>
          <w:bCs/>
          <w:sz w:val="24"/>
          <w:szCs w:val="24"/>
        </w:rPr>
      </w:pPr>
    </w:p>
    <w:p w14:paraId="28237D7F" w14:textId="0790AA2F" w:rsidR="000220FF" w:rsidRDefault="000220F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Part </w:t>
      </w:r>
      <w:r w:rsidR="009A2C56">
        <w:rPr>
          <w:rFonts w:ascii="Times New Roman" w:eastAsia="Times New Roman" w:hAnsi="Times New Roman" w:cs="Times New Roman"/>
          <w:bCs/>
          <w:sz w:val="24"/>
          <w:szCs w:val="24"/>
        </w:rPr>
        <w:t>5: Plot with 3 subplots</w:t>
      </w:r>
    </w:p>
    <w:p w14:paraId="0A71849B" w14:textId="317AECD8" w:rsidR="00486534" w:rsidRDefault="00486534" w:rsidP="00486534">
      <w:pPr>
        <w:spacing w:line="480" w:lineRule="auto"/>
        <w:jc w:val="center"/>
        <w:rPr>
          <w:rFonts w:ascii="Times New Roman" w:eastAsia="Times New Roman" w:hAnsi="Times New Roman" w:cs="Times New Roman"/>
          <w:bCs/>
          <w:sz w:val="24"/>
          <w:szCs w:val="24"/>
        </w:rPr>
      </w:pPr>
      <w:r w:rsidRPr="00486534">
        <w:rPr>
          <w:rFonts w:ascii="Times New Roman" w:eastAsia="Times New Roman" w:hAnsi="Times New Roman" w:cs="Times New Roman"/>
          <w:bCs/>
          <w:noProof/>
          <w:sz w:val="24"/>
          <w:szCs w:val="24"/>
          <w:lang w:val="en-US"/>
        </w:rPr>
        <w:drawing>
          <wp:inline distT="0" distB="0" distL="0" distR="0" wp14:anchorId="53DCDFED" wp14:editId="0C7EB7D5">
            <wp:extent cx="5943600" cy="4326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26255"/>
                    </a:xfrm>
                    <a:prstGeom prst="rect">
                      <a:avLst/>
                    </a:prstGeom>
                  </pic:spPr>
                </pic:pic>
              </a:graphicData>
            </a:graphic>
          </wp:inline>
        </w:drawing>
      </w:r>
    </w:p>
    <w:p w14:paraId="4EAA1AD1" w14:textId="745F0F96" w:rsidR="009A2C56" w:rsidRDefault="009A2C56">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Conversion of the bin index to frequency</w:t>
      </w:r>
    </w:p>
    <w:p w14:paraId="7DE5E9F2" w14:textId="72BC05D6" w:rsidR="00486534" w:rsidRDefault="00486534" w:rsidP="00486534">
      <w:pPr>
        <w:spacing w:line="480" w:lineRule="auto"/>
        <w:jc w:val="center"/>
        <w:rPr>
          <w:rFonts w:ascii="Times New Roman" w:eastAsia="Times New Roman" w:hAnsi="Times New Roman" w:cs="Times New Roman"/>
          <w:bCs/>
          <w:sz w:val="24"/>
          <w:szCs w:val="24"/>
        </w:rPr>
      </w:pPr>
      <w:r w:rsidRPr="00486534">
        <w:rPr>
          <w:rFonts w:ascii="Times New Roman" w:eastAsia="Times New Roman" w:hAnsi="Times New Roman" w:cs="Times New Roman"/>
          <w:bCs/>
          <w:noProof/>
          <w:sz w:val="24"/>
          <w:szCs w:val="24"/>
          <w:lang w:val="en-US"/>
        </w:rPr>
        <w:drawing>
          <wp:inline distT="0" distB="0" distL="0" distR="0" wp14:anchorId="7F82BBBB" wp14:editId="4E74D27E">
            <wp:extent cx="5943600" cy="354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4330"/>
                    </a:xfrm>
                    <a:prstGeom prst="rect">
                      <a:avLst/>
                    </a:prstGeom>
                  </pic:spPr>
                </pic:pic>
              </a:graphicData>
            </a:graphic>
          </wp:inline>
        </w:drawing>
      </w:r>
    </w:p>
    <w:p w14:paraId="3238C952" w14:textId="55827DB4" w:rsidR="00486534" w:rsidRDefault="00486534" w:rsidP="00486534">
      <w:pPr>
        <w:spacing w:line="480" w:lineRule="auto"/>
        <w:jc w:val="center"/>
        <w:rPr>
          <w:rFonts w:ascii="Times New Roman" w:eastAsia="Times New Roman" w:hAnsi="Times New Roman" w:cs="Times New Roman"/>
          <w:bCs/>
          <w:sz w:val="24"/>
          <w:szCs w:val="24"/>
        </w:rPr>
      </w:pPr>
      <w:r w:rsidRPr="00486534">
        <w:rPr>
          <w:rFonts w:ascii="Times New Roman" w:eastAsia="Times New Roman" w:hAnsi="Times New Roman" w:cs="Times New Roman"/>
          <w:bCs/>
          <w:noProof/>
          <w:sz w:val="24"/>
          <w:szCs w:val="24"/>
          <w:lang w:val="en-US"/>
        </w:rPr>
        <w:drawing>
          <wp:inline distT="0" distB="0" distL="0" distR="0" wp14:anchorId="752CA382" wp14:editId="4C89B5BA">
            <wp:extent cx="838317" cy="533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8317" cy="533474"/>
                    </a:xfrm>
                    <a:prstGeom prst="rect">
                      <a:avLst/>
                    </a:prstGeom>
                  </pic:spPr>
                </pic:pic>
              </a:graphicData>
            </a:graphic>
          </wp:inline>
        </w:drawing>
      </w:r>
    </w:p>
    <w:p w14:paraId="0A1D3920" w14:textId="7D9525F3" w:rsidR="00486534" w:rsidRDefault="00486534">
      <w:pPr>
        <w:spacing w:line="480" w:lineRule="auto"/>
        <w:rPr>
          <w:rFonts w:ascii="Times New Roman" w:eastAsia="Times New Roman" w:hAnsi="Times New Roman" w:cs="Times New Roman"/>
          <w:bCs/>
          <w:sz w:val="24"/>
          <w:szCs w:val="24"/>
        </w:rPr>
      </w:pPr>
    </w:p>
    <w:p w14:paraId="5DDDC753" w14:textId="2034924C" w:rsidR="00486534" w:rsidRDefault="00486534">
      <w:pPr>
        <w:spacing w:line="480" w:lineRule="auto"/>
        <w:rPr>
          <w:rFonts w:ascii="Times New Roman" w:eastAsia="Times New Roman" w:hAnsi="Times New Roman" w:cs="Times New Roman"/>
          <w:bCs/>
          <w:sz w:val="24"/>
          <w:szCs w:val="24"/>
        </w:rPr>
      </w:pPr>
    </w:p>
    <w:p w14:paraId="1BDD2A9B" w14:textId="0EB82A3E" w:rsidR="00486534" w:rsidRDefault="00486534">
      <w:pPr>
        <w:spacing w:line="480" w:lineRule="auto"/>
        <w:rPr>
          <w:rFonts w:ascii="Times New Roman" w:eastAsia="Times New Roman" w:hAnsi="Times New Roman" w:cs="Times New Roman"/>
          <w:bCs/>
          <w:sz w:val="24"/>
          <w:szCs w:val="24"/>
        </w:rPr>
      </w:pPr>
    </w:p>
    <w:p w14:paraId="4A394D43" w14:textId="1355DAC9" w:rsidR="00486534" w:rsidRDefault="00486534">
      <w:pPr>
        <w:spacing w:line="480" w:lineRule="auto"/>
        <w:rPr>
          <w:rFonts w:ascii="Times New Roman" w:eastAsia="Times New Roman" w:hAnsi="Times New Roman" w:cs="Times New Roman"/>
          <w:bCs/>
          <w:sz w:val="24"/>
          <w:szCs w:val="24"/>
        </w:rPr>
      </w:pPr>
    </w:p>
    <w:p w14:paraId="57067702" w14:textId="77777777" w:rsidR="00486534" w:rsidRDefault="00486534">
      <w:pPr>
        <w:spacing w:line="480" w:lineRule="auto"/>
        <w:rPr>
          <w:rFonts w:ascii="Times New Roman" w:eastAsia="Times New Roman" w:hAnsi="Times New Roman" w:cs="Times New Roman"/>
          <w:bCs/>
          <w:sz w:val="24"/>
          <w:szCs w:val="24"/>
        </w:rPr>
      </w:pPr>
    </w:p>
    <w:p w14:paraId="7037981B" w14:textId="50DBEE4D" w:rsidR="009A2C56" w:rsidRDefault="009A2C56" w:rsidP="00486534">
      <w:pPr>
        <w:tabs>
          <w:tab w:val="center" w:pos="4680"/>
        </w:tabs>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Part 6: Plot of the 2-dimensional Array</w:t>
      </w:r>
      <w:r w:rsidR="00486534">
        <w:rPr>
          <w:rFonts w:ascii="Times New Roman" w:eastAsia="Times New Roman" w:hAnsi="Times New Roman" w:cs="Times New Roman"/>
          <w:bCs/>
          <w:sz w:val="24"/>
          <w:szCs w:val="24"/>
        </w:rPr>
        <w:tab/>
      </w:r>
    </w:p>
    <w:p w14:paraId="2051DA90" w14:textId="3B9494F3" w:rsidR="00486534" w:rsidRDefault="00486534" w:rsidP="00486534">
      <w:pPr>
        <w:tabs>
          <w:tab w:val="center" w:pos="4680"/>
        </w:tabs>
        <w:spacing w:line="480" w:lineRule="auto"/>
        <w:jc w:val="center"/>
        <w:rPr>
          <w:rFonts w:ascii="Times New Roman" w:eastAsia="Times New Roman" w:hAnsi="Times New Roman" w:cs="Times New Roman"/>
          <w:bCs/>
          <w:sz w:val="24"/>
          <w:szCs w:val="24"/>
        </w:rPr>
      </w:pPr>
      <w:r w:rsidRPr="00486534">
        <w:rPr>
          <w:rFonts w:ascii="Times New Roman" w:eastAsia="Times New Roman" w:hAnsi="Times New Roman" w:cs="Times New Roman"/>
          <w:bCs/>
          <w:noProof/>
          <w:sz w:val="24"/>
          <w:szCs w:val="24"/>
          <w:lang w:val="en-US"/>
        </w:rPr>
        <w:drawing>
          <wp:inline distT="0" distB="0" distL="0" distR="0" wp14:anchorId="64FB1483" wp14:editId="3B8C1D42">
            <wp:extent cx="4634386"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5989" cy="3819539"/>
                    </a:xfrm>
                    <a:prstGeom prst="rect">
                      <a:avLst/>
                    </a:prstGeom>
                  </pic:spPr>
                </pic:pic>
              </a:graphicData>
            </a:graphic>
          </wp:inline>
        </w:drawing>
      </w:r>
    </w:p>
    <w:p w14:paraId="4E22FB4E" w14:textId="5D1F6597" w:rsidR="00486534" w:rsidRDefault="00486534" w:rsidP="00486534">
      <w:pPr>
        <w:tabs>
          <w:tab w:val="center" w:pos="4680"/>
        </w:tabs>
        <w:spacing w:line="480" w:lineRule="auto"/>
        <w:jc w:val="center"/>
        <w:rPr>
          <w:rFonts w:ascii="Times New Roman" w:eastAsia="Times New Roman" w:hAnsi="Times New Roman" w:cs="Times New Roman"/>
          <w:bCs/>
          <w:sz w:val="24"/>
          <w:szCs w:val="24"/>
        </w:rPr>
      </w:pPr>
      <w:r w:rsidRPr="00486534">
        <w:rPr>
          <w:rFonts w:ascii="Times New Roman" w:eastAsia="Times New Roman" w:hAnsi="Times New Roman" w:cs="Times New Roman"/>
          <w:bCs/>
          <w:noProof/>
          <w:sz w:val="24"/>
          <w:szCs w:val="24"/>
          <w:lang w:val="en-US"/>
        </w:rPr>
        <w:lastRenderedPageBreak/>
        <w:drawing>
          <wp:inline distT="0" distB="0" distL="0" distR="0" wp14:anchorId="18893BA8" wp14:editId="4DBAFC98">
            <wp:extent cx="4634230" cy="37207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2993" cy="3759902"/>
                    </a:xfrm>
                    <a:prstGeom prst="rect">
                      <a:avLst/>
                    </a:prstGeom>
                  </pic:spPr>
                </pic:pic>
              </a:graphicData>
            </a:graphic>
          </wp:inline>
        </w:drawing>
      </w:r>
    </w:p>
    <w:p w14:paraId="5C27BA0E" w14:textId="73BED136" w:rsidR="00C826BD" w:rsidRDefault="00C826BD">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Part 7: Spectrogram Visualization</w:t>
      </w:r>
    </w:p>
    <w:p w14:paraId="7A6CF528" w14:textId="310A7AC0" w:rsidR="00486534" w:rsidRDefault="00486534" w:rsidP="00486534">
      <w:pPr>
        <w:spacing w:line="480" w:lineRule="auto"/>
        <w:jc w:val="center"/>
        <w:rPr>
          <w:rFonts w:ascii="Times New Roman" w:eastAsia="Times New Roman" w:hAnsi="Times New Roman" w:cs="Times New Roman"/>
          <w:bCs/>
          <w:sz w:val="24"/>
          <w:szCs w:val="24"/>
        </w:rPr>
      </w:pPr>
      <w:r w:rsidRPr="00486534">
        <w:rPr>
          <w:rFonts w:ascii="Times New Roman" w:eastAsia="Times New Roman" w:hAnsi="Times New Roman" w:cs="Times New Roman"/>
          <w:bCs/>
          <w:noProof/>
          <w:sz w:val="24"/>
          <w:szCs w:val="24"/>
          <w:lang w:val="en-US"/>
        </w:rPr>
        <w:drawing>
          <wp:inline distT="0" distB="0" distL="0" distR="0" wp14:anchorId="7A13E85F" wp14:editId="3615178F">
            <wp:extent cx="5229225" cy="382526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2773" cy="3842495"/>
                    </a:xfrm>
                    <a:prstGeom prst="rect">
                      <a:avLst/>
                    </a:prstGeom>
                  </pic:spPr>
                </pic:pic>
              </a:graphicData>
            </a:graphic>
          </wp:inline>
        </w:drawing>
      </w:r>
    </w:p>
    <w:p w14:paraId="1F297756" w14:textId="77777777" w:rsidR="00D81069" w:rsidRDefault="00D81069" w:rsidP="00D81069">
      <w:pPr>
        <w:spacing w:line="480" w:lineRule="auto"/>
        <w:jc w:val="center"/>
        <w:rPr>
          <w:rFonts w:ascii="Times New Roman" w:eastAsia="Times New Roman" w:hAnsi="Times New Roman" w:cs="Times New Roman"/>
          <w:bCs/>
          <w:sz w:val="24"/>
          <w:szCs w:val="24"/>
        </w:rPr>
      </w:pPr>
      <w:r w:rsidRPr="00D81069">
        <w:rPr>
          <w:rFonts w:ascii="Times New Roman" w:eastAsia="Times New Roman" w:hAnsi="Times New Roman" w:cs="Times New Roman"/>
          <w:bCs/>
          <w:noProof/>
          <w:sz w:val="24"/>
          <w:szCs w:val="24"/>
          <w:lang w:val="en-US"/>
        </w:rPr>
        <w:lastRenderedPageBreak/>
        <w:drawing>
          <wp:inline distT="0" distB="0" distL="0" distR="0" wp14:anchorId="1A73E0DD" wp14:editId="78A48B65">
            <wp:extent cx="5248275" cy="37747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0764" cy="3783704"/>
                    </a:xfrm>
                    <a:prstGeom prst="rect">
                      <a:avLst/>
                    </a:prstGeom>
                  </pic:spPr>
                </pic:pic>
              </a:graphicData>
            </a:graphic>
          </wp:inline>
        </w:drawing>
      </w:r>
    </w:p>
    <w:p w14:paraId="36D4FB90" w14:textId="3E821341" w:rsidR="00486534" w:rsidRDefault="00C826BD" w:rsidP="001035E4">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Part 8: </w:t>
      </w:r>
    </w:p>
    <w:p w14:paraId="7369B221" w14:textId="39B27DE3" w:rsidR="00C826BD" w:rsidRDefault="00C826BD" w:rsidP="00486534">
      <w:pPr>
        <w:spacing w:line="240" w:lineRule="auto"/>
        <w:ind w:firstLine="720"/>
        <w:rPr>
          <w:ins w:id="2" w:author="Larry Pearlstein" w:date="2020-11-25T19:37:00Z"/>
          <w:rFonts w:ascii="Times New Roman" w:eastAsia="Times New Roman" w:hAnsi="Times New Roman" w:cs="Times New Roman"/>
          <w:bCs/>
          <w:sz w:val="24"/>
          <w:szCs w:val="24"/>
        </w:rPr>
      </w:pPr>
      <w:r>
        <w:rPr>
          <w:rFonts w:ascii="Times New Roman" w:eastAsia="Times New Roman" w:hAnsi="Times New Roman" w:cs="Times New Roman"/>
          <w:bCs/>
          <w:sz w:val="24"/>
          <w:szCs w:val="24"/>
        </w:rPr>
        <w:t>Property 1</w:t>
      </w:r>
      <w:r w:rsidR="00486534">
        <w:rPr>
          <w:rFonts w:ascii="Times New Roman" w:eastAsia="Times New Roman" w:hAnsi="Times New Roman" w:cs="Times New Roman"/>
          <w:bCs/>
          <w:sz w:val="24"/>
          <w:szCs w:val="24"/>
        </w:rPr>
        <w:t xml:space="preserve">: Time Shift </w:t>
      </w:r>
      <w:r w:rsidR="00486534" w:rsidRPr="00486534">
        <w:rPr>
          <w:rFonts w:ascii="Times New Roman" w:eastAsia="Times New Roman" w:hAnsi="Times New Roman" w:cs="Times New Roman"/>
          <w:bCs/>
          <w:sz w:val="24"/>
          <w:szCs w:val="24"/>
        </w:rPr>
        <w:sym w:font="Wingdings" w:char="F0F3"/>
      </w:r>
      <w:r w:rsidR="00486534">
        <w:rPr>
          <w:rFonts w:ascii="Times New Roman" w:eastAsia="Times New Roman" w:hAnsi="Times New Roman" w:cs="Times New Roman"/>
          <w:bCs/>
          <w:sz w:val="24"/>
          <w:szCs w:val="24"/>
        </w:rPr>
        <w:t xml:space="preserve"> Linear Phase Shift</w:t>
      </w:r>
    </w:p>
    <w:p w14:paraId="0F9442E3" w14:textId="4C1CC430" w:rsidR="00B843E0" w:rsidRDefault="00B843E0" w:rsidP="00486534">
      <w:pPr>
        <w:spacing w:line="240" w:lineRule="auto"/>
        <w:ind w:firstLine="720"/>
        <w:rPr>
          <w:rFonts w:ascii="Times New Roman" w:eastAsia="Times New Roman" w:hAnsi="Times New Roman" w:cs="Times New Roman"/>
          <w:bCs/>
          <w:sz w:val="24"/>
          <w:szCs w:val="24"/>
        </w:rPr>
      </w:pPr>
      <w:ins w:id="3" w:author="Larry Pearlstein" w:date="2020-11-25T19:37:00Z">
        <w:r>
          <w:rPr>
            <w:rFonts w:ascii="Times New Roman" w:eastAsia="Times New Roman" w:hAnsi="Times New Roman" w:cs="Times New Roman"/>
            <w:bCs/>
            <w:sz w:val="24"/>
            <w:szCs w:val="24"/>
          </w:rPr>
          <w:t>OK – how much was the time shift?  What slope in phase would you expect?</w:t>
        </w:r>
      </w:ins>
    </w:p>
    <w:p w14:paraId="5B9A95CE" w14:textId="5480B25E" w:rsidR="00486534" w:rsidRDefault="00486534" w:rsidP="00486534">
      <w:pPr>
        <w:spacing w:line="480" w:lineRule="auto"/>
        <w:jc w:val="center"/>
        <w:rPr>
          <w:rFonts w:ascii="Times New Roman" w:eastAsia="Times New Roman" w:hAnsi="Times New Roman" w:cs="Times New Roman"/>
          <w:bCs/>
          <w:sz w:val="24"/>
          <w:szCs w:val="24"/>
        </w:rPr>
      </w:pPr>
      <w:r w:rsidRPr="00486534">
        <w:rPr>
          <w:rFonts w:ascii="Times New Roman" w:eastAsia="Times New Roman" w:hAnsi="Times New Roman" w:cs="Times New Roman"/>
          <w:bCs/>
          <w:noProof/>
          <w:sz w:val="24"/>
          <w:szCs w:val="24"/>
          <w:lang w:val="en-US"/>
        </w:rPr>
        <w:lastRenderedPageBreak/>
        <w:drawing>
          <wp:inline distT="0" distB="0" distL="0" distR="0" wp14:anchorId="6847AE97" wp14:editId="689D1C58">
            <wp:extent cx="5048250" cy="38714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1628" cy="3889331"/>
                    </a:xfrm>
                    <a:prstGeom prst="rect">
                      <a:avLst/>
                    </a:prstGeom>
                  </pic:spPr>
                </pic:pic>
              </a:graphicData>
            </a:graphic>
          </wp:inline>
        </w:drawing>
      </w:r>
    </w:p>
    <w:p w14:paraId="5BAA0C6D" w14:textId="2ADF694C" w:rsidR="006C7C99" w:rsidRDefault="00C826BD" w:rsidP="00486534">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Property 2</w:t>
      </w:r>
      <w:r w:rsidR="00486534">
        <w:rPr>
          <w:rFonts w:ascii="Times New Roman" w:eastAsia="Times New Roman" w:hAnsi="Times New Roman" w:cs="Times New Roman"/>
          <w:bCs/>
          <w:sz w:val="24"/>
          <w:szCs w:val="24"/>
        </w:rPr>
        <w:t>: Inverse Transform</w:t>
      </w:r>
    </w:p>
    <w:p w14:paraId="09D04B98" w14:textId="20D6B3C1" w:rsidR="00486534" w:rsidRPr="006C7C99" w:rsidRDefault="00486534" w:rsidP="00486534">
      <w:pPr>
        <w:spacing w:line="480" w:lineRule="auto"/>
        <w:jc w:val="center"/>
        <w:sectPr w:rsidR="00486534" w:rsidRPr="006C7C99">
          <w:pgSz w:w="12240" w:h="15840"/>
          <w:pgMar w:top="1440" w:right="1440" w:bottom="1440" w:left="1440" w:header="720" w:footer="720" w:gutter="0"/>
          <w:pgNumType w:start="1"/>
          <w:cols w:space="720"/>
        </w:sectPr>
      </w:pPr>
      <w:r w:rsidRPr="00486534">
        <w:rPr>
          <w:noProof/>
          <w:lang w:val="en-US"/>
        </w:rPr>
        <w:drawing>
          <wp:inline distT="0" distB="0" distL="0" distR="0" wp14:anchorId="67BABDAA" wp14:editId="0D681A99">
            <wp:extent cx="6010275" cy="339661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5504" cy="3399570"/>
                    </a:xfrm>
                    <a:prstGeom prst="rect">
                      <a:avLst/>
                    </a:prstGeom>
                  </pic:spPr>
                </pic:pic>
              </a:graphicData>
            </a:graphic>
          </wp:inline>
        </w:drawing>
      </w:r>
    </w:p>
    <w:p w14:paraId="68FB3EF6" w14:textId="3A0C6D77" w:rsidR="00453163" w:rsidRDefault="00453163">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Engineering Work</w:t>
      </w:r>
      <w:r w:rsidR="00A1756A">
        <w:rPr>
          <w:rFonts w:ascii="Times New Roman" w:eastAsia="Times New Roman" w:hAnsi="Times New Roman" w:cs="Times New Roman"/>
          <w:b/>
          <w:sz w:val="24"/>
          <w:szCs w:val="24"/>
          <w:u w:val="single"/>
        </w:rPr>
        <w:t>:</w:t>
      </w:r>
    </w:p>
    <w:p w14:paraId="20CF5DA2" w14:textId="77777777" w:rsidR="00A1756A" w:rsidRPr="00A1756A" w:rsidRDefault="00A1756A" w:rsidP="00A1756A">
      <w:pPr>
        <w:autoSpaceDE w:val="0"/>
        <w:autoSpaceDN w:val="0"/>
        <w:adjustRightInd w:val="0"/>
        <w:spacing w:line="240" w:lineRule="auto"/>
        <w:rPr>
          <w:rFonts w:ascii="Courier New" w:hAnsi="Courier New" w:cs="Courier New"/>
          <w:sz w:val="24"/>
          <w:szCs w:val="24"/>
          <w:lang w:val="en-US"/>
        </w:rPr>
      </w:pPr>
      <w:r w:rsidRPr="00A1756A">
        <w:rPr>
          <w:rFonts w:ascii="Courier New" w:hAnsi="Courier New" w:cs="Courier New"/>
          <w:color w:val="3C763D"/>
          <w:sz w:val="24"/>
          <w:szCs w:val="24"/>
          <w:lang w:val="en-US"/>
        </w:rPr>
        <w:t>%BRIAN WORTS AND CHRIS JENSON</w:t>
      </w:r>
    </w:p>
    <w:p w14:paraId="4E47C3C7" w14:textId="77777777" w:rsidR="00A1756A" w:rsidRPr="00A1756A" w:rsidRDefault="00A1756A" w:rsidP="00A1756A">
      <w:pPr>
        <w:autoSpaceDE w:val="0"/>
        <w:autoSpaceDN w:val="0"/>
        <w:adjustRightInd w:val="0"/>
        <w:spacing w:line="240" w:lineRule="auto"/>
        <w:rPr>
          <w:rFonts w:ascii="Courier New" w:hAnsi="Courier New" w:cs="Courier New"/>
          <w:sz w:val="24"/>
          <w:szCs w:val="24"/>
          <w:lang w:val="en-US"/>
        </w:rPr>
      </w:pPr>
      <w:r w:rsidRPr="00A1756A">
        <w:rPr>
          <w:rFonts w:ascii="Courier New" w:hAnsi="Courier New" w:cs="Courier New"/>
          <w:color w:val="3C763D"/>
          <w:sz w:val="24"/>
          <w:szCs w:val="24"/>
          <w:lang w:val="en-US"/>
        </w:rPr>
        <w:t>%ELC 433-L1</w:t>
      </w:r>
    </w:p>
    <w:p w14:paraId="46472D45" w14:textId="548E0B38" w:rsidR="00A1756A" w:rsidRPr="00A1756A" w:rsidRDefault="00A1756A" w:rsidP="00A1756A">
      <w:pPr>
        <w:autoSpaceDE w:val="0"/>
        <w:autoSpaceDN w:val="0"/>
        <w:adjustRightInd w:val="0"/>
        <w:spacing w:line="240" w:lineRule="auto"/>
        <w:rPr>
          <w:rFonts w:ascii="Courier New" w:hAnsi="Courier New" w:cs="Courier New"/>
          <w:sz w:val="24"/>
          <w:szCs w:val="24"/>
          <w:lang w:val="en-US"/>
        </w:rPr>
      </w:pPr>
      <w:r w:rsidRPr="00A1756A">
        <w:rPr>
          <w:rFonts w:ascii="Courier New" w:hAnsi="Courier New" w:cs="Courier New"/>
          <w:color w:val="3C763D"/>
          <w:sz w:val="24"/>
          <w:szCs w:val="24"/>
          <w:lang w:val="en-US"/>
        </w:rPr>
        <w:t xml:space="preserve">%LAB </w:t>
      </w:r>
      <w:r w:rsidR="00C826BD">
        <w:rPr>
          <w:rFonts w:ascii="Courier New" w:hAnsi="Courier New" w:cs="Courier New"/>
          <w:color w:val="3C763D"/>
          <w:sz w:val="24"/>
          <w:szCs w:val="24"/>
          <w:lang w:val="en-US"/>
        </w:rPr>
        <w:t>3</w:t>
      </w:r>
    </w:p>
    <w:p w14:paraId="4D9E59E3"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clear</w:t>
      </w:r>
    </w:p>
    <w:p w14:paraId="4EEB33D4"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close </w:t>
      </w:r>
      <w:r w:rsidRPr="00486534">
        <w:rPr>
          <w:rFonts w:ascii="Courier New" w:hAnsi="Courier New" w:cs="Courier New"/>
          <w:color w:val="A020F0"/>
          <w:sz w:val="24"/>
          <w:szCs w:val="24"/>
          <w:lang w:val="en-US"/>
        </w:rPr>
        <w:t>all</w:t>
      </w:r>
    </w:p>
    <w:p w14:paraId="3030281B"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3C763D"/>
          <w:sz w:val="24"/>
          <w:szCs w:val="24"/>
          <w:lang w:val="en-US"/>
        </w:rPr>
        <w:t>%Part 3</w:t>
      </w:r>
    </w:p>
    <w:p w14:paraId="427F505A"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[y, Fs] = </w:t>
      </w:r>
      <w:proofErr w:type="spellStart"/>
      <w:r w:rsidRPr="00486534">
        <w:rPr>
          <w:rFonts w:ascii="Courier New" w:hAnsi="Courier New" w:cs="Courier New"/>
          <w:color w:val="000000"/>
          <w:sz w:val="24"/>
          <w:szCs w:val="24"/>
          <w:lang w:val="en-US"/>
        </w:rPr>
        <w:t>audioread</w:t>
      </w:r>
      <w:proofErr w:type="spellEnd"/>
      <w:r w:rsidRPr="00486534">
        <w:rPr>
          <w:rFonts w:ascii="Courier New" w:hAnsi="Courier New" w:cs="Courier New"/>
          <w:color w:val="000000"/>
          <w:sz w:val="24"/>
          <w:szCs w:val="24"/>
          <w:lang w:val="en-US"/>
        </w:rPr>
        <w:t>(</w:t>
      </w:r>
      <w:r w:rsidRPr="00486534">
        <w:rPr>
          <w:rFonts w:ascii="Courier New" w:hAnsi="Courier New" w:cs="Courier New"/>
          <w:color w:val="A020F0"/>
          <w:sz w:val="24"/>
          <w:szCs w:val="24"/>
          <w:lang w:val="en-US"/>
        </w:rPr>
        <w:t>'E:/College Work/</w:t>
      </w:r>
      <w:proofErr w:type="spellStart"/>
      <w:r w:rsidRPr="00486534">
        <w:rPr>
          <w:rFonts w:ascii="Courier New" w:hAnsi="Courier New" w:cs="Courier New"/>
          <w:color w:val="A020F0"/>
          <w:sz w:val="24"/>
          <w:szCs w:val="24"/>
          <w:lang w:val="en-US"/>
        </w:rPr>
        <w:t>CurSem</w:t>
      </w:r>
      <w:proofErr w:type="spellEnd"/>
      <w:r w:rsidRPr="00486534">
        <w:rPr>
          <w:rFonts w:ascii="Courier New" w:hAnsi="Courier New" w:cs="Courier New"/>
          <w:color w:val="A020F0"/>
          <w:sz w:val="24"/>
          <w:szCs w:val="24"/>
          <w:lang w:val="en-US"/>
        </w:rPr>
        <w:t>/</w:t>
      </w:r>
      <w:proofErr w:type="spellStart"/>
      <w:r w:rsidRPr="00486534">
        <w:rPr>
          <w:rFonts w:ascii="Courier New" w:hAnsi="Courier New" w:cs="Courier New"/>
          <w:color w:val="A020F0"/>
          <w:sz w:val="24"/>
          <w:szCs w:val="24"/>
          <w:lang w:val="en-US"/>
        </w:rPr>
        <w:t>SignalsLab</w:t>
      </w:r>
      <w:proofErr w:type="spellEnd"/>
      <w:r w:rsidRPr="00486534">
        <w:rPr>
          <w:rFonts w:ascii="Courier New" w:hAnsi="Courier New" w:cs="Courier New"/>
          <w:color w:val="A020F0"/>
          <w:sz w:val="24"/>
          <w:szCs w:val="24"/>
          <w:lang w:val="en-US"/>
        </w:rPr>
        <w:t>/lab3/la_la_land.m4a'</w:t>
      </w:r>
      <w:r w:rsidRPr="00486534">
        <w:rPr>
          <w:rFonts w:ascii="Courier New" w:hAnsi="Courier New" w:cs="Courier New"/>
          <w:color w:val="000000"/>
          <w:sz w:val="24"/>
          <w:szCs w:val="24"/>
          <w:lang w:val="en-US"/>
        </w:rPr>
        <w:t>);</w:t>
      </w:r>
    </w:p>
    <w:p w14:paraId="293A5D8B"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3C763D"/>
          <w:sz w:val="24"/>
          <w:szCs w:val="24"/>
          <w:lang w:val="en-US"/>
        </w:rPr>
        <w:t>%Part 4</w:t>
      </w:r>
    </w:p>
    <w:p w14:paraId="3F2376F6" w14:textId="17BAAF7A"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y = </w:t>
      </w:r>
      <w:proofErr w:type="gramStart"/>
      <w:r w:rsidRPr="00486534">
        <w:rPr>
          <w:rFonts w:ascii="Courier New" w:hAnsi="Courier New" w:cs="Courier New"/>
          <w:color w:val="000000"/>
          <w:sz w:val="24"/>
          <w:szCs w:val="24"/>
          <w:lang w:val="en-US"/>
        </w:rPr>
        <w:t>y(</w:t>
      </w:r>
      <w:proofErr w:type="gramEnd"/>
      <w:r w:rsidRPr="00486534">
        <w:rPr>
          <w:rFonts w:ascii="Courier New" w:hAnsi="Courier New" w:cs="Courier New"/>
          <w:color w:val="000000"/>
          <w:sz w:val="24"/>
          <w:szCs w:val="24"/>
          <w:lang w:val="en-US"/>
        </w:rPr>
        <w:t>:,1);</w:t>
      </w:r>
      <w:ins w:id="4" w:author="Larry Pearlstein" w:date="2020-11-25T20:16:00Z">
        <w:r w:rsidR="008F18C0">
          <w:rPr>
            <w:rFonts w:ascii="Courier New" w:hAnsi="Courier New" w:cs="Courier New"/>
            <w:color w:val="000000"/>
            <w:sz w:val="24"/>
            <w:szCs w:val="24"/>
            <w:lang w:val="en-US"/>
          </w:rPr>
          <w:t xml:space="preserve">       % comments</w:t>
        </w:r>
      </w:ins>
    </w:p>
    <w:p w14:paraId="4E97908F" w14:textId="6FEAA86B"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spellStart"/>
      <w:proofErr w:type="gramStart"/>
      <w:r w:rsidRPr="00486534">
        <w:rPr>
          <w:rFonts w:ascii="Courier New" w:hAnsi="Courier New" w:cs="Courier New"/>
          <w:color w:val="000000"/>
          <w:sz w:val="24"/>
          <w:szCs w:val="24"/>
          <w:lang w:val="en-US"/>
        </w:rPr>
        <w:t>lenSig</w:t>
      </w:r>
      <w:proofErr w:type="spellEnd"/>
      <w:proofErr w:type="gramEnd"/>
      <w:r w:rsidRPr="00486534">
        <w:rPr>
          <w:rFonts w:ascii="Courier New" w:hAnsi="Courier New" w:cs="Courier New"/>
          <w:color w:val="000000"/>
          <w:sz w:val="24"/>
          <w:szCs w:val="24"/>
          <w:lang w:val="en-US"/>
        </w:rPr>
        <w:t xml:space="preserve"> = length(y);</w:t>
      </w:r>
      <w:ins w:id="5" w:author="Larry Pearlstein" w:date="2020-11-25T20:16:00Z">
        <w:r w:rsidR="008F18C0">
          <w:rPr>
            <w:rFonts w:ascii="Courier New" w:hAnsi="Courier New" w:cs="Courier New"/>
            <w:color w:val="000000"/>
            <w:sz w:val="24"/>
            <w:szCs w:val="24"/>
            <w:lang w:val="en-US"/>
          </w:rPr>
          <w:t xml:space="preserve">       % comments</w:t>
        </w:r>
      </w:ins>
    </w:p>
    <w:p w14:paraId="2791ABF2"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3C763D"/>
          <w:sz w:val="24"/>
          <w:szCs w:val="24"/>
          <w:lang w:val="en-US"/>
        </w:rPr>
        <w:t>%sound(</w:t>
      </w:r>
      <w:proofErr w:type="gramStart"/>
      <w:r w:rsidRPr="00486534">
        <w:rPr>
          <w:rFonts w:ascii="Courier New" w:hAnsi="Courier New" w:cs="Courier New"/>
          <w:color w:val="3C763D"/>
          <w:sz w:val="24"/>
          <w:szCs w:val="24"/>
          <w:lang w:val="en-US"/>
        </w:rPr>
        <w:t>y(</w:t>
      </w:r>
      <w:proofErr w:type="gramEnd"/>
      <w:r w:rsidRPr="00486534">
        <w:rPr>
          <w:rFonts w:ascii="Courier New" w:hAnsi="Courier New" w:cs="Courier New"/>
          <w:color w:val="3C763D"/>
          <w:sz w:val="24"/>
          <w:szCs w:val="24"/>
          <w:lang w:val="en-US"/>
        </w:rPr>
        <w:t xml:space="preserve">50000:100000),Fs) %Signal, sample </w:t>
      </w:r>
      <w:proofErr w:type="spellStart"/>
      <w:r w:rsidRPr="00486534">
        <w:rPr>
          <w:rFonts w:ascii="Courier New" w:hAnsi="Courier New" w:cs="Courier New"/>
          <w:color w:val="3C763D"/>
          <w:sz w:val="24"/>
          <w:szCs w:val="24"/>
          <w:lang w:val="en-US"/>
        </w:rPr>
        <w:t>freq</w:t>
      </w:r>
      <w:proofErr w:type="spellEnd"/>
    </w:p>
    <w:p w14:paraId="1A7E2F45"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3C763D"/>
          <w:sz w:val="24"/>
          <w:szCs w:val="24"/>
          <w:lang w:val="en-US"/>
        </w:rPr>
        <w:t xml:space="preserve"> </w:t>
      </w:r>
    </w:p>
    <w:p w14:paraId="75E82110"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spellStart"/>
      <w:r w:rsidRPr="00486534">
        <w:rPr>
          <w:rFonts w:ascii="Courier New" w:hAnsi="Courier New" w:cs="Courier New"/>
          <w:color w:val="000000"/>
          <w:sz w:val="24"/>
          <w:szCs w:val="24"/>
          <w:lang w:val="en-US"/>
        </w:rPr>
        <w:t>signalSegment</w:t>
      </w:r>
      <w:proofErr w:type="spellEnd"/>
      <w:r w:rsidRPr="00486534">
        <w:rPr>
          <w:rFonts w:ascii="Courier New" w:hAnsi="Courier New" w:cs="Courier New"/>
          <w:color w:val="000000"/>
          <w:sz w:val="24"/>
          <w:szCs w:val="24"/>
          <w:lang w:val="en-US"/>
        </w:rPr>
        <w:t xml:space="preserve"> = y(50000:100000);</w:t>
      </w:r>
    </w:p>
    <w:p w14:paraId="65494916"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figure(1)</w:t>
      </w:r>
    </w:p>
    <w:p w14:paraId="4785CEF2"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plot(</w:t>
      </w:r>
      <w:proofErr w:type="spellStart"/>
      <w:r w:rsidRPr="00486534">
        <w:rPr>
          <w:rFonts w:ascii="Courier New" w:hAnsi="Courier New" w:cs="Courier New"/>
          <w:color w:val="000000"/>
          <w:sz w:val="24"/>
          <w:szCs w:val="24"/>
          <w:lang w:val="en-US"/>
        </w:rPr>
        <w:t>signalSegment</w:t>
      </w:r>
      <w:proofErr w:type="spellEnd"/>
      <w:r w:rsidRPr="00486534">
        <w:rPr>
          <w:rFonts w:ascii="Courier New" w:hAnsi="Courier New" w:cs="Courier New"/>
          <w:color w:val="000000"/>
          <w:sz w:val="24"/>
          <w:szCs w:val="24"/>
          <w:lang w:val="en-US"/>
        </w:rPr>
        <w:t>);</w:t>
      </w:r>
    </w:p>
    <w:p w14:paraId="736100B6"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title(</w:t>
      </w:r>
      <w:r w:rsidRPr="00486534">
        <w:rPr>
          <w:rFonts w:ascii="Courier New" w:hAnsi="Courier New" w:cs="Courier New"/>
          <w:color w:val="A020F0"/>
          <w:sz w:val="24"/>
          <w:szCs w:val="24"/>
          <w:lang w:val="en-US"/>
        </w:rPr>
        <w:t>'Sound Signal Segments 50,000 to 100,000'</w:t>
      </w:r>
      <w:r w:rsidRPr="00486534">
        <w:rPr>
          <w:rFonts w:ascii="Courier New" w:hAnsi="Courier New" w:cs="Courier New"/>
          <w:color w:val="000000"/>
          <w:sz w:val="24"/>
          <w:szCs w:val="24"/>
          <w:lang w:val="en-US"/>
        </w:rPr>
        <w:t>);</w:t>
      </w:r>
    </w:p>
    <w:p w14:paraId="6B654E69"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w:t>
      </w:r>
    </w:p>
    <w:p w14:paraId="287DFB92"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3C763D"/>
          <w:sz w:val="24"/>
          <w:szCs w:val="24"/>
          <w:lang w:val="en-US"/>
        </w:rPr>
        <w:t>%Part 5a</w:t>
      </w:r>
    </w:p>
    <w:p w14:paraId="0428D966"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figure(2)</w:t>
      </w:r>
    </w:p>
    <w:p w14:paraId="2E28CADD"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subplot(3,1,1);</w:t>
      </w:r>
    </w:p>
    <w:p w14:paraId="6DFB4B96"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spellStart"/>
      <w:r w:rsidRPr="00486534">
        <w:rPr>
          <w:rFonts w:ascii="Courier New" w:hAnsi="Courier New" w:cs="Courier New"/>
          <w:color w:val="000000"/>
          <w:sz w:val="24"/>
          <w:szCs w:val="24"/>
          <w:lang w:val="en-US"/>
        </w:rPr>
        <w:t>sigFFT</w:t>
      </w:r>
      <w:proofErr w:type="spellEnd"/>
      <w:r w:rsidRPr="00486534">
        <w:rPr>
          <w:rFonts w:ascii="Courier New" w:hAnsi="Courier New" w:cs="Courier New"/>
          <w:color w:val="000000"/>
          <w:sz w:val="24"/>
          <w:szCs w:val="24"/>
          <w:lang w:val="en-US"/>
        </w:rPr>
        <w:t xml:space="preserve"> = abs(</w:t>
      </w:r>
      <w:proofErr w:type="spellStart"/>
      <w:r w:rsidRPr="00486534">
        <w:rPr>
          <w:rFonts w:ascii="Courier New" w:hAnsi="Courier New" w:cs="Courier New"/>
          <w:color w:val="000000"/>
          <w:sz w:val="24"/>
          <w:szCs w:val="24"/>
          <w:lang w:val="en-US"/>
        </w:rPr>
        <w:t>fft</w:t>
      </w:r>
      <w:proofErr w:type="spellEnd"/>
      <w:r w:rsidRPr="00486534">
        <w:rPr>
          <w:rFonts w:ascii="Courier New" w:hAnsi="Courier New" w:cs="Courier New"/>
          <w:color w:val="000000"/>
          <w:sz w:val="24"/>
          <w:szCs w:val="24"/>
          <w:lang w:val="en-US"/>
        </w:rPr>
        <w:t>(</w:t>
      </w:r>
      <w:proofErr w:type="spellStart"/>
      <w:r w:rsidRPr="00486534">
        <w:rPr>
          <w:rFonts w:ascii="Courier New" w:hAnsi="Courier New" w:cs="Courier New"/>
          <w:color w:val="000000"/>
          <w:sz w:val="24"/>
          <w:szCs w:val="24"/>
          <w:lang w:val="en-US"/>
        </w:rPr>
        <w:t>signalSegment</w:t>
      </w:r>
      <w:proofErr w:type="spellEnd"/>
      <w:r w:rsidRPr="00486534">
        <w:rPr>
          <w:rFonts w:ascii="Courier New" w:hAnsi="Courier New" w:cs="Courier New"/>
          <w:color w:val="000000"/>
          <w:sz w:val="24"/>
          <w:szCs w:val="24"/>
          <w:lang w:val="en-US"/>
        </w:rPr>
        <w:t>));</w:t>
      </w:r>
    </w:p>
    <w:p w14:paraId="5C8FA862"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3C763D"/>
          <w:sz w:val="24"/>
          <w:szCs w:val="24"/>
          <w:lang w:val="en-US"/>
        </w:rPr>
        <w:t>%Starts graphing at 0, not 1</w:t>
      </w:r>
    </w:p>
    <w:p w14:paraId="0E3BB137" w14:textId="184C0D8E"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gramStart"/>
      <w:r w:rsidRPr="00486534">
        <w:rPr>
          <w:rFonts w:ascii="Courier New" w:hAnsi="Courier New" w:cs="Courier New"/>
          <w:color w:val="000000"/>
          <w:sz w:val="24"/>
          <w:szCs w:val="24"/>
          <w:lang w:val="en-US"/>
        </w:rPr>
        <w:t>plot(</w:t>
      </w:r>
      <w:proofErr w:type="gramEnd"/>
      <w:r w:rsidRPr="00486534">
        <w:rPr>
          <w:rFonts w:ascii="Courier New" w:hAnsi="Courier New" w:cs="Courier New"/>
          <w:color w:val="000000"/>
          <w:sz w:val="24"/>
          <w:szCs w:val="24"/>
          <w:lang w:val="en-US"/>
        </w:rPr>
        <w:t>0:length(</w:t>
      </w:r>
      <w:proofErr w:type="spellStart"/>
      <w:r w:rsidRPr="00486534">
        <w:rPr>
          <w:rFonts w:ascii="Courier New" w:hAnsi="Courier New" w:cs="Courier New"/>
          <w:color w:val="000000"/>
          <w:sz w:val="24"/>
          <w:szCs w:val="24"/>
          <w:lang w:val="en-US"/>
        </w:rPr>
        <w:t>sigFFT</w:t>
      </w:r>
      <w:proofErr w:type="spellEnd"/>
      <w:r w:rsidRPr="00486534">
        <w:rPr>
          <w:rFonts w:ascii="Courier New" w:hAnsi="Courier New" w:cs="Courier New"/>
          <w:color w:val="000000"/>
          <w:sz w:val="24"/>
          <w:szCs w:val="24"/>
          <w:lang w:val="en-US"/>
        </w:rPr>
        <w:t xml:space="preserve">)-1, </w:t>
      </w:r>
      <w:proofErr w:type="spellStart"/>
      <w:r w:rsidRPr="00486534">
        <w:rPr>
          <w:rFonts w:ascii="Courier New" w:hAnsi="Courier New" w:cs="Courier New"/>
          <w:color w:val="000000"/>
          <w:sz w:val="24"/>
          <w:szCs w:val="24"/>
          <w:lang w:val="en-US"/>
        </w:rPr>
        <w:t>sigFFT</w:t>
      </w:r>
      <w:proofErr w:type="spellEnd"/>
      <w:r w:rsidRPr="00486534">
        <w:rPr>
          <w:rFonts w:ascii="Courier New" w:hAnsi="Courier New" w:cs="Courier New"/>
          <w:color w:val="000000"/>
          <w:sz w:val="24"/>
          <w:szCs w:val="24"/>
          <w:lang w:val="en-US"/>
        </w:rPr>
        <w:t>)</w:t>
      </w:r>
      <w:ins w:id="6" w:author="Larry Pearlstein" w:date="2020-11-25T20:16:00Z">
        <w:r w:rsidR="008F18C0">
          <w:rPr>
            <w:rFonts w:ascii="Courier New" w:hAnsi="Courier New" w:cs="Courier New"/>
            <w:color w:val="000000"/>
            <w:sz w:val="24"/>
            <w:szCs w:val="24"/>
            <w:lang w:val="en-US"/>
          </w:rPr>
          <w:t xml:space="preserve">       % comments</w:t>
        </w:r>
      </w:ins>
    </w:p>
    <w:p w14:paraId="230A36E4"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gramStart"/>
      <w:r w:rsidRPr="00486534">
        <w:rPr>
          <w:rFonts w:ascii="Courier New" w:hAnsi="Courier New" w:cs="Courier New"/>
          <w:color w:val="000000"/>
          <w:sz w:val="24"/>
          <w:szCs w:val="24"/>
          <w:lang w:val="en-US"/>
        </w:rPr>
        <w:t>title(</w:t>
      </w:r>
      <w:proofErr w:type="gramEnd"/>
      <w:r w:rsidRPr="00486534">
        <w:rPr>
          <w:rFonts w:ascii="Courier New" w:hAnsi="Courier New" w:cs="Courier New"/>
          <w:color w:val="A020F0"/>
          <w:sz w:val="24"/>
          <w:szCs w:val="24"/>
          <w:lang w:val="en-US"/>
        </w:rPr>
        <w:t>'FFT of Sample Segment'</w:t>
      </w:r>
      <w:r w:rsidRPr="00486534">
        <w:rPr>
          <w:rFonts w:ascii="Courier New" w:hAnsi="Courier New" w:cs="Courier New"/>
          <w:color w:val="000000"/>
          <w:sz w:val="24"/>
          <w:szCs w:val="24"/>
          <w:lang w:val="en-US"/>
        </w:rPr>
        <w:t>)</w:t>
      </w:r>
    </w:p>
    <w:p w14:paraId="59E88D3D"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spellStart"/>
      <w:r w:rsidRPr="00486534">
        <w:rPr>
          <w:rFonts w:ascii="Courier New" w:hAnsi="Courier New" w:cs="Courier New"/>
          <w:color w:val="000000"/>
          <w:sz w:val="24"/>
          <w:szCs w:val="24"/>
          <w:lang w:val="en-US"/>
        </w:rPr>
        <w:t>xlabel</w:t>
      </w:r>
      <w:proofErr w:type="spellEnd"/>
      <w:r w:rsidRPr="00486534">
        <w:rPr>
          <w:rFonts w:ascii="Courier New" w:hAnsi="Courier New" w:cs="Courier New"/>
          <w:color w:val="000000"/>
          <w:sz w:val="24"/>
          <w:szCs w:val="24"/>
          <w:lang w:val="en-US"/>
        </w:rPr>
        <w:t>(</w:t>
      </w:r>
      <w:r w:rsidRPr="00486534">
        <w:rPr>
          <w:rFonts w:ascii="Courier New" w:hAnsi="Courier New" w:cs="Courier New"/>
          <w:color w:val="A020F0"/>
          <w:sz w:val="24"/>
          <w:szCs w:val="24"/>
          <w:lang w:val="en-US"/>
        </w:rPr>
        <w:t>'FFT Index'</w:t>
      </w:r>
      <w:r w:rsidRPr="00486534">
        <w:rPr>
          <w:rFonts w:ascii="Courier New" w:hAnsi="Courier New" w:cs="Courier New"/>
          <w:color w:val="000000"/>
          <w:sz w:val="24"/>
          <w:szCs w:val="24"/>
          <w:lang w:val="en-US"/>
        </w:rPr>
        <w:t>)</w:t>
      </w:r>
    </w:p>
    <w:p w14:paraId="497F30C8"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spellStart"/>
      <w:r w:rsidRPr="00486534">
        <w:rPr>
          <w:rFonts w:ascii="Courier New" w:hAnsi="Courier New" w:cs="Courier New"/>
          <w:color w:val="000000"/>
          <w:sz w:val="24"/>
          <w:szCs w:val="24"/>
          <w:lang w:val="en-US"/>
        </w:rPr>
        <w:t>ylabel</w:t>
      </w:r>
      <w:proofErr w:type="spellEnd"/>
      <w:r w:rsidRPr="00486534">
        <w:rPr>
          <w:rFonts w:ascii="Courier New" w:hAnsi="Courier New" w:cs="Courier New"/>
          <w:color w:val="000000"/>
          <w:sz w:val="24"/>
          <w:szCs w:val="24"/>
          <w:lang w:val="en-US"/>
        </w:rPr>
        <w:t>(</w:t>
      </w:r>
      <w:r w:rsidRPr="00486534">
        <w:rPr>
          <w:rFonts w:ascii="Courier New" w:hAnsi="Courier New" w:cs="Courier New"/>
          <w:color w:val="A020F0"/>
          <w:sz w:val="24"/>
          <w:szCs w:val="24"/>
          <w:lang w:val="en-US"/>
        </w:rPr>
        <w:t>'FFT Magnitude'</w:t>
      </w:r>
      <w:r w:rsidRPr="00486534">
        <w:rPr>
          <w:rFonts w:ascii="Courier New" w:hAnsi="Courier New" w:cs="Courier New"/>
          <w:color w:val="000000"/>
          <w:sz w:val="24"/>
          <w:szCs w:val="24"/>
          <w:lang w:val="en-US"/>
        </w:rPr>
        <w:t>)</w:t>
      </w:r>
    </w:p>
    <w:p w14:paraId="2F7F3768"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w:t>
      </w:r>
    </w:p>
    <w:p w14:paraId="3E7D66F3"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3C763D"/>
          <w:sz w:val="24"/>
          <w:szCs w:val="24"/>
          <w:lang w:val="en-US"/>
        </w:rPr>
        <w:t>%Part 5b</w:t>
      </w:r>
    </w:p>
    <w:p w14:paraId="6BE34DC5"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subplot(3,1,2);</w:t>
      </w:r>
    </w:p>
    <w:p w14:paraId="0A2B6213"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plot(0:length(</w:t>
      </w:r>
      <w:proofErr w:type="spellStart"/>
      <w:r w:rsidRPr="00486534">
        <w:rPr>
          <w:rFonts w:ascii="Courier New" w:hAnsi="Courier New" w:cs="Courier New"/>
          <w:color w:val="000000"/>
          <w:sz w:val="24"/>
          <w:szCs w:val="24"/>
          <w:lang w:val="en-US"/>
        </w:rPr>
        <w:t>sigFFT</w:t>
      </w:r>
      <w:proofErr w:type="spellEnd"/>
      <w:r w:rsidRPr="00486534">
        <w:rPr>
          <w:rFonts w:ascii="Courier New" w:hAnsi="Courier New" w:cs="Courier New"/>
          <w:color w:val="000000"/>
          <w:sz w:val="24"/>
          <w:szCs w:val="24"/>
          <w:lang w:val="en-US"/>
        </w:rPr>
        <w:t xml:space="preserve">)-1, </w:t>
      </w:r>
      <w:proofErr w:type="spellStart"/>
      <w:r w:rsidRPr="00486534">
        <w:rPr>
          <w:rFonts w:ascii="Courier New" w:hAnsi="Courier New" w:cs="Courier New"/>
          <w:color w:val="000000"/>
          <w:sz w:val="24"/>
          <w:szCs w:val="24"/>
          <w:lang w:val="en-US"/>
        </w:rPr>
        <w:t>sigFFT</w:t>
      </w:r>
      <w:proofErr w:type="spellEnd"/>
      <w:r w:rsidRPr="00486534">
        <w:rPr>
          <w:rFonts w:ascii="Courier New" w:hAnsi="Courier New" w:cs="Courier New"/>
          <w:color w:val="000000"/>
          <w:sz w:val="24"/>
          <w:szCs w:val="24"/>
          <w:lang w:val="en-US"/>
        </w:rPr>
        <w:t xml:space="preserve">) </w:t>
      </w:r>
      <w:r w:rsidRPr="00486534">
        <w:rPr>
          <w:rFonts w:ascii="Courier New" w:hAnsi="Courier New" w:cs="Courier New"/>
          <w:color w:val="3C763D"/>
          <w:sz w:val="24"/>
          <w:szCs w:val="24"/>
          <w:lang w:val="en-US"/>
        </w:rPr>
        <w:t>%Plot whole signal</w:t>
      </w:r>
    </w:p>
    <w:p w14:paraId="3D5E2EC5"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spellStart"/>
      <w:r w:rsidRPr="00486534">
        <w:rPr>
          <w:rFonts w:ascii="Courier New" w:hAnsi="Courier New" w:cs="Courier New"/>
          <w:color w:val="000000"/>
          <w:sz w:val="24"/>
          <w:szCs w:val="24"/>
          <w:lang w:val="en-US"/>
        </w:rPr>
        <w:t>xlim</w:t>
      </w:r>
      <w:proofErr w:type="spellEnd"/>
      <w:r w:rsidRPr="00486534">
        <w:rPr>
          <w:rFonts w:ascii="Courier New" w:hAnsi="Courier New" w:cs="Courier New"/>
          <w:color w:val="000000"/>
          <w:sz w:val="24"/>
          <w:szCs w:val="24"/>
          <w:lang w:val="en-US"/>
        </w:rPr>
        <w:t>([0 length(</w:t>
      </w:r>
      <w:proofErr w:type="spellStart"/>
      <w:r w:rsidRPr="00486534">
        <w:rPr>
          <w:rFonts w:ascii="Courier New" w:hAnsi="Courier New" w:cs="Courier New"/>
          <w:color w:val="000000"/>
          <w:sz w:val="24"/>
          <w:szCs w:val="24"/>
          <w:lang w:val="en-US"/>
        </w:rPr>
        <w:t>sigFFT</w:t>
      </w:r>
      <w:proofErr w:type="spellEnd"/>
      <w:r w:rsidRPr="00486534">
        <w:rPr>
          <w:rFonts w:ascii="Courier New" w:hAnsi="Courier New" w:cs="Courier New"/>
          <w:color w:val="000000"/>
          <w:sz w:val="24"/>
          <w:szCs w:val="24"/>
          <w:lang w:val="en-US"/>
        </w:rPr>
        <w:t>)/2])</w:t>
      </w:r>
    </w:p>
    <w:p w14:paraId="61351A6D"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title(</w:t>
      </w:r>
      <w:r w:rsidRPr="00486534">
        <w:rPr>
          <w:rFonts w:ascii="Courier New" w:hAnsi="Courier New" w:cs="Courier New"/>
          <w:color w:val="A020F0"/>
          <w:sz w:val="24"/>
          <w:szCs w:val="24"/>
          <w:lang w:val="en-US"/>
        </w:rPr>
        <w:t>'Left half of FFT of Sample Segment'</w:t>
      </w:r>
      <w:r w:rsidRPr="00486534">
        <w:rPr>
          <w:rFonts w:ascii="Courier New" w:hAnsi="Courier New" w:cs="Courier New"/>
          <w:color w:val="000000"/>
          <w:sz w:val="24"/>
          <w:szCs w:val="24"/>
          <w:lang w:val="en-US"/>
        </w:rPr>
        <w:t>)</w:t>
      </w:r>
    </w:p>
    <w:p w14:paraId="4D439FCA"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spellStart"/>
      <w:r w:rsidRPr="00486534">
        <w:rPr>
          <w:rFonts w:ascii="Courier New" w:hAnsi="Courier New" w:cs="Courier New"/>
          <w:color w:val="000000"/>
          <w:sz w:val="24"/>
          <w:szCs w:val="24"/>
          <w:lang w:val="en-US"/>
        </w:rPr>
        <w:lastRenderedPageBreak/>
        <w:t>xlabel</w:t>
      </w:r>
      <w:proofErr w:type="spellEnd"/>
      <w:r w:rsidRPr="00486534">
        <w:rPr>
          <w:rFonts w:ascii="Courier New" w:hAnsi="Courier New" w:cs="Courier New"/>
          <w:color w:val="000000"/>
          <w:sz w:val="24"/>
          <w:szCs w:val="24"/>
          <w:lang w:val="en-US"/>
        </w:rPr>
        <w:t>(</w:t>
      </w:r>
      <w:r w:rsidRPr="00486534">
        <w:rPr>
          <w:rFonts w:ascii="Courier New" w:hAnsi="Courier New" w:cs="Courier New"/>
          <w:color w:val="A020F0"/>
          <w:sz w:val="24"/>
          <w:szCs w:val="24"/>
          <w:lang w:val="en-US"/>
        </w:rPr>
        <w:t>'FFT Index'</w:t>
      </w:r>
      <w:r w:rsidRPr="00486534">
        <w:rPr>
          <w:rFonts w:ascii="Courier New" w:hAnsi="Courier New" w:cs="Courier New"/>
          <w:color w:val="000000"/>
          <w:sz w:val="24"/>
          <w:szCs w:val="24"/>
          <w:lang w:val="en-US"/>
        </w:rPr>
        <w:t>)</w:t>
      </w:r>
    </w:p>
    <w:p w14:paraId="3655DA35"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spellStart"/>
      <w:r w:rsidRPr="00486534">
        <w:rPr>
          <w:rFonts w:ascii="Courier New" w:hAnsi="Courier New" w:cs="Courier New"/>
          <w:color w:val="000000"/>
          <w:sz w:val="24"/>
          <w:szCs w:val="24"/>
          <w:lang w:val="en-US"/>
        </w:rPr>
        <w:t>ylabel</w:t>
      </w:r>
      <w:proofErr w:type="spellEnd"/>
      <w:r w:rsidRPr="00486534">
        <w:rPr>
          <w:rFonts w:ascii="Courier New" w:hAnsi="Courier New" w:cs="Courier New"/>
          <w:color w:val="000000"/>
          <w:sz w:val="24"/>
          <w:szCs w:val="24"/>
          <w:lang w:val="en-US"/>
        </w:rPr>
        <w:t>(</w:t>
      </w:r>
      <w:r w:rsidRPr="00486534">
        <w:rPr>
          <w:rFonts w:ascii="Courier New" w:hAnsi="Courier New" w:cs="Courier New"/>
          <w:color w:val="A020F0"/>
          <w:sz w:val="24"/>
          <w:szCs w:val="24"/>
          <w:lang w:val="en-US"/>
        </w:rPr>
        <w:t>'FFT Magnitude'</w:t>
      </w:r>
      <w:r w:rsidRPr="00486534">
        <w:rPr>
          <w:rFonts w:ascii="Courier New" w:hAnsi="Courier New" w:cs="Courier New"/>
          <w:color w:val="000000"/>
          <w:sz w:val="24"/>
          <w:szCs w:val="24"/>
          <w:lang w:val="en-US"/>
        </w:rPr>
        <w:t>)</w:t>
      </w:r>
    </w:p>
    <w:p w14:paraId="16A0E438"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w:t>
      </w:r>
    </w:p>
    <w:p w14:paraId="355FFE54"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3C763D"/>
          <w:sz w:val="24"/>
          <w:szCs w:val="24"/>
          <w:lang w:val="en-US"/>
        </w:rPr>
        <w:t>%Part 5c</w:t>
      </w:r>
    </w:p>
    <w:p w14:paraId="3EACA905"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spellStart"/>
      <w:r w:rsidRPr="00486534">
        <w:rPr>
          <w:rFonts w:ascii="Courier New" w:hAnsi="Courier New" w:cs="Courier New"/>
          <w:color w:val="000000"/>
          <w:sz w:val="24"/>
          <w:szCs w:val="24"/>
          <w:lang w:val="en-US"/>
        </w:rPr>
        <w:t>fundFreq</w:t>
      </w:r>
      <w:proofErr w:type="spellEnd"/>
      <w:r w:rsidRPr="00486534">
        <w:rPr>
          <w:rFonts w:ascii="Courier New" w:hAnsi="Courier New" w:cs="Courier New"/>
          <w:color w:val="000000"/>
          <w:sz w:val="24"/>
          <w:szCs w:val="24"/>
          <w:lang w:val="en-US"/>
        </w:rPr>
        <w:t xml:space="preserve"> = </w:t>
      </w:r>
      <w:proofErr w:type="spellStart"/>
      <w:r w:rsidRPr="00486534">
        <w:rPr>
          <w:rFonts w:ascii="Courier New" w:hAnsi="Courier New" w:cs="Courier New"/>
          <w:color w:val="000000"/>
          <w:sz w:val="24"/>
          <w:szCs w:val="24"/>
          <w:lang w:val="en-US"/>
        </w:rPr>
        <w:t>sigFFT</w:t>
      </w:r>
      <w:proofErr w:type="spellEnd"/>
      <w:r w:rsidRPr="00486534">
        <w:rPr>
          <w:rFonts w:ascii="Courier New" w:hAnsi="Courier New" w:cs="Courier New"/>
          <w:color w:val="000000"/>
          <w:sz w:val="24"/>
          <w:szCs w:val="24"/>
          <w:lang w:val="en-US"/>
        </w:rPr>
        <w:t>(1);</w:t>
      </w:r>
    </w:p>
    <w:p w14:paraId="00DCE9C1"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subplot(3,1,3);</w:t>
      </w:r>
    </w:p>
    <w:p w14:paraId="360048C9"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plot(0:length(</w:t>
      </w:r>
      <w:proofErr w:type="spellStart"/>
      <w:r w:rsidRPr="00486534">
        <w:rPr>
          <w:rFonts w:ascii="Courier New" w:hAnsi="Courier New" w:cs="Courier New"/>
          <w:color w:val="000000"/>
          <w:sz w:val="24"/>
          <w:szCs w:val="24"/>
          <w:lang w:val="en-US"/>
        </w:rPr>
        <w:t>sigFFT</w:t>
      </w:r>
      <w:proofErr w:type="spellEnd"/>
      <w:r w:rsidRPr="00486534">
        <w:rPr>
          <w:rFonts w:ascii="Courier New" w:hAnsi="Courier New" w:cs="Courier New"/>
          <w:color w:val="000000"/>
          <w:sz w:val="24"/>
          <w:szCs w:val="24"/>
          <w:lang w:val="en-US"/>
        </w:rPr>
        <w:t xml:space="preserve">)-1, </w:t>
      </w:r>
      <w:proofErr w:type="spellStart"/>
      <w:r w:rsidRPr="00486534">
        <w:rPr>
          <w:rFonts w:ascii="Courier New" w:hAnsi="Courier New" w:cs="Courier New"/>
          <w:color w:val="000000"/>
          <w:sz w:val="24"/>
          <w:szCs w:val="24"/>
          <w:lang w:val="en-US"/>
        </w:rPr>
        <w:t>sigFFT</w:t>
      </w:r>
      <w:proofErr w:type="spellEnd"/>
      <w:r w:rsidRPr="00486534">
        <w:rPr>
          <w:rFonts w:ascii="Courier New" w:hAnsi="Courier New" w:cs="Courier New"/>
          <w:color w:val="000000"/>
          <w:sz w:val="24"/>
          <w:szCs w:val="24"/>
          <w:lang w:val="en-US"/>
        </w:rPr>
        <w:t xml:space="preserve">) </w:t>
      </w:r>
      <w:r w:rsidRPr="00486534">
        <w:rPr>
          <w:rFonts w:ascii="Courier New" w:hAnsi="Courier New" w:cs="Courier New"/>
          <w:color w:val="3C763D"/>
          <w:sz w:val="24"/>
          <w:szCs w:val="24"/>
          <w:lang w:val="en-US"/>
        </w:rPr>
        <w:t>%Plot whole signal</w:t>
      </w:r>
    </w:p>
    <w:p w14:paraId="43F51F49"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spellStart"/>
      <w:r w:rsidRPr="00486534">
        <w:rPr>
          <w:rFonts w:ascii="Courier New" w:hAnsi="Courier New" w:cs="Courier New"/>
          <w:color w:val="000000"/>
          <w:sz w:val="24"/>
          <w:szCs w:val="24"/>
          <w:lang w:val="en-US"/>
        </w:rPr>
        <w:t>xlim</w:t>
      </w:r>
      <w:proofErr w:type="spellEnd"/>
      <w:r w:rsidRPr="00486534">
        <w:rPr>
          <w:rFonts w:ascii="Courier New" w:hAnsi="Courier New" w:cs="Courier New"/>
          <w:color w:val="000000"/>
          <w:sz w:val="24"/>
          <w:szCs w:val="24"/>
          <w:lang w:val="en-US"/>
        </w:rPr>
        <w:t>([400 500])</w:t>
      </w:r>
    </w:p>
    <w:p w14:paraId="2DBE17C6"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title(</w:t>
      </w:r>
      <w:r w:rsidRPr="00486534">
        <w:rPr>
          <w:rFonts w:ascii="Courier New" w:hAnsi="Courier New" w:cs="Courier New"/>
          <w:color w:val="A020F0"/>
          <w:sz w:val="24"/>
          <w:szCs w:val="24"/>
          <w:lang w:val="en-US"/>
        </w:rPr>
        <w:t>'Section of FFT Sample Segment: Fundamental Frequency of 445'</w:t>
      </w:r>
      <w:r w:rsidRPr="00486534">
        <w:rPr>
          <w:rFonts w:ascii="Courier New" w:hAnsi="Courier New" w:cs="Courier New"/>
          <w:color w:val="000000"/>
          <w:sz w:val="24"/>
          <w:szCs w:val="24"/>
          <w:lang w:val="en-US"/>
        </w:rPr>
        <w:t>)</w:t>
      </w:r>
    </w:p>
    <w:p w14:paraId="70A2E21D"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spellStart"/>
      <w:r w:rsidRPr="00486534">
        <w:rPr>
          <w:rFonts w:ascii="Courier New" w:hAnsi="Courier New" w:cs="Courier New"/>
          <w:color w:val="000000"/>
          <w:sz w:val="24"/>
          <w:szCs w:val="24"/>
          <w:lang w:val="en-US"/>
        </w:rPr>
        <w:t>xlabel</w:t>
      </w:r>
      <w:proofErr w:type="spellEnd"/>
      <w:r w:rsidRPr="00486534">
        <w:rPr>
          <w:rFonts w:ascii="Courier New" w:hAnsi="Courier New" w:cs="Courier New"/>
          <w:color w:val="000000"/>
          <w:sz w:val="24"/>
          <w:szCs w:val="24"/>
          <w:lang w:val="en-US"/>
        </w:rPr>
        <w:t>(</w:t>
      </w:r>
      <w:r w:rsidRPr="00486534">
        <w:rPr>
          <w:rFonts w:ascii="Courier New" w:hAnsi="Courier New" w:cs="Courier New"/>
          <w:color w:val="A020F0"/>
          <w:sz w:val="24"/>
          <w:szCs w:val="24"/>
          <w:lang w:val="en-US"/>
        </w:rPr>
        <w:t>'FFT Index'</w:t>
      </w:r>
      <w:r w:rsidRPr="00486534">
        <w:rPr>
          <w:rFonts w:ascii="Courier New" w:hAnsi="Courier New" w:cs="Courier New"/>
          <w:color w:val="000000"/>
          <w:sz w:val="24"/>
          <w:szCs w:val="24"/>
          <w:lang w:val="en-US"/>
        </w:rPr>
        <w:t>)</w:t>
      </w:r>
    </w:p>
    <w:p w14:paraId="33C974E9"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spellStart"/>
      <w:r w:rsidRPr="00486534">
        <w:rPr>
          <w:rFonts w:ascii="Courier New" w:hAnsi="Courier New" w:cs="Courier New"/>
          <w:color w:val="000000"/>
          <w:sz w:val="24"/>
          <w:szCs w:val="24"/>
          <w:lang w:val="en-US"/>
        </w:rPr>
        <w:t>ylabel</w:t>
      </w:r>
      <w:proofErr w:type="spellEnd"/>
      <w:r w:rsidRPr="00486534">
        <w:rPr>
          <w:rFonts w:ascii="Courier New" w:hAnsi="Courier New" w:cs="Courier New"/>
          <w:color w:val="000000"/>
          <w:sz w:val="24"/>
          <w:szCs w:val="24"/>
          <w:lang w:val="en-US"/>
        </w:rPr>
        <w:t>(</w:t>
      </w:r>
      <w:r w:rsidRPr="00486534">
        <w:rPr>
          <w:rFonts w:ascii="Courier New" w:hAnsi="Courier New" w:cs="Courier New"/>
          <w:color w:val="A020F0"/>
          <w:sz w:val="24"/>
          <w:szCs w:val="24"/>
          <w:lang w:val="en-US"/>
        </w:rPr>
        <w:t>'FFT Magnitude'</w:t>
      </w:r>
      <w:r w:rsidRPr="00486534">
        <w:rPr>
          <w:rFonts w:ascii="Courier New" w:hAnsi="Courier New" w:cs="Courier New"/>
          <w:color w:val="000000"/>
          <w:sz w:val="24"/>
          <w:szCs w:val="24"/>
          <w:lang w:val="en-US"/>
        </w:rPr>
        <w:t>)</w:t>
      </w:r>
    </w:p>
    <w:p w14:paraId="5296EA95"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spellStart"/>
      <w:r w:rsidRPr="00486534">
        <w:rPr>
          <w:rFonts w:ascii="Courier New" w:hAnsi="Courier New" w:cs="Courier New"/>
          <w:color w:val="000000"/>
          <w:sz w:val="24"/>
          <w:szCs w:val="24"/>
          <w:lang w:val="en-US"/>
        </w:rPr>
        <w:t>Fk</w:t>
      </w:r>
      <w:proofErr w:type="spellEnd"/>
      <w:r w:rsidRPr="00486534">
        <w:rPr>
          <w:rFonts w:ascii="Courier New" w:hAnsi="Courier New" w:cs="Courier New"/>
          <w:color w:val="000000"/>
          <w:sz w:val="24"/>
          <w:szCs w:val="24"/>
          <w:lang w:val="en-US"/>
        </w:rPr>
        <w:t xml:space="preserve"> = 445/length(</w:t>
      </w:r>
      <w:proofErr w:type="spellStart"/>
      <w:r w:rsidRPr="00486534">
        <w:rPr>
          <w:rFonts w:ascii="Courier New" w:hAnsi="Courier New" w:cs="Courier New"/>
          <w:color w:val="000000"/>
          <w:sz w:val="24"/>
          <w:szCs w:val="24"/>
          <w:lang w:val="en-US"/>
        </w:rPr>
        <w:t>sigFFT</w:t>
      </w:r>
      <w:proofErr w:type="spellEnd"/>
      <w:r w:rsidRPr="00486534">
        <w:rPr>
          <w:rFonts w:ascii="Courier New" w:hAnsi="Courier New" w:cs="Courier New"/>
          <w:color w:val="000000"/>
          <w:sz w:val="24"/>
          <w:szCs w:val="24"/>
          <w:lang w:val="en-US"/>
        </w:rPr>
        <w:t xml:space="preserve">)*Fs </w:t>
      </w:r>
      <w:r w:rsidRPr="00486534">
        <w:rPr>
          <w:rFonts w:ascii="Courier New" w:hAnsi="Courier New" w:cs="Courier New"/>
          <w:color w:val="3C763D"/>
          <w:sz w:val="24"/>
          <w:szCs w:val="24"/>
          <w:lang w:val="en-US"/>
        </w:rPr>
        <w:t>%Equation 3. =   427.1915</w:t>
      </w:r>
    </w:p>
    <w:p w14:paraId="02B22B1A"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3C763D"/>
          <w:sz w:val="24"/>
          <w:szCs w:val="24"/>
          <w:lang w:val="en-US"/>
        </w:rPr>
        <w:t xml:space="preserve">%From inspection, </w:t>
      </w:r>
      <w:proofErr w:type="spellStart"/>
      <w:r w:rsidRPr="00486534">
        <w:rPr>
          <w:rFonts w:ascii="Courier New" w:hAnsi="Courier New" w:cs="Courier New"/>
          <w:color w:val="3C763D"/>
          <w:sz w:val="24"/>
          <w:szCs w:val="24"/>
          <w:lang w:val="en-US"/>
        </w:rPr>
        <w:t>fundamanetal</w:t>
      </w:r>
      <w:proofErr w:type="spellEnd"/>
      <w:r w:rsidRPr="00486534">
        <w:rPr>
          <w:rFonts w:ascii="Courier New" w:hAnsi="Courier New" w:cs="Courier New"/>
          <w:color w:val="3C763D"/>
          <w:sz w:val="24"/>
          <w:szCs w:val="24"/>
          <w:lang w:val="en-US"/>
        </w:rPr>
        <w:t xml:space="preserve"> </w:t>
      </w:r>
      <w:proofErr w:type="spellStart"/>
      <w:r w:rsidRPr="00486534">
        <w:rPr>
          <w:rFonts w:ascii="Courier New" w:hAnsi="Courier New" w:cs="Courier New"/>
          <w:color w:val="3C763D"/>
          <w:sz w:val="24"/>
          <w:szCs w:val="24"/>
          <w:lang w:val="en-US"/>
        </w:rPr>
        <w:t>freq</w:t>
      </w:r>
      <w:proofErr w:type="spellEnd"/>
      <w:r w:rsidRPr="00486534">
        <w:rPr>
          <w:rFonts w:ascii="Courier New" w:hAnsi="Courier New" w:cs="Courier New"/>
          <w:color w:val="3C763D"/>
          <w:sz w:val="24"/>
          <w:szCs w:val="24"/>
          <w:lang w:val="en-US"/>
        </w:rPr>
        <w:t xml:space="preserve"> is 445 since peaks are at multiples of 445.</w:t>
      </w:r>
    </w:p>
    <w:p w14:paraId="082C372D"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3C763D"/>
          <w:sz w:val="24"/>
          <w:szCs w:val="24"/>
          <w:lang w:val="en-US"/>
        </w:rPr>
        <w:t xml:space="preserve"> </w:t>
      </w:r>
    </w:p>
    <w:p w14:paraId="234D6BB4"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3C763D"/>
          <w:sz w:val="24"/>
          <w:szCs w:val="24"/>
          <w:lang w:val="en-US"/>
        </w:rPr>
        <w:t>%Part 6</w:t>
      </w:r>
    </w:p>
    <w:p w14:paraId="6C29A541"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3C763D"/>
          <w:sz w:val="24"/>
          <w:szCs w:val="24"/>
          <w:lang w:val="en-US"/>
        </w:rPr>
        <w:t xml:space="preserve">%the lowest frequency of interest is about 200 Hz, </w:t>
      </w:r>
    </w:p>
    <w:p w14:paraId="14B5AD82"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3C763D"/>
          <w:sz w:val="24"/>
          <w:szCs w:val="24"/>
          <w:lang w:val="en-US"/>
        </w:rPr>
        <w:t>%and the desired frequency resolution is about 5 Hz</w:t>
      </w:r>
    </w:p>
    <w:p w14:paraId="18CE0BE7"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SEGMENT_LENGTH = 1024;</w:t>
      </w:r>
    </w:p>
    <w:p w14:paraId="33AB4ED2"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OFFSET_PER_SEGMENT = 512; </w:t>
      </w:r>
    </w:p>
    <w:p w14:paraId="4DFBA714"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FFT_LENGTH = 4096;</w:t>
      </w:r>
    </w:p>
    <w:p w14:paraId="4A458D78"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w:t>
      </w:r>
    </w:p>
    <w:p w14:paraId="69512150" w14:textId="197B08DD"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spellStart"/>
      <w:proofErr w:type="gramStart"/>
      <w:r w:rsidRPr="00486534">
        <w:rPr>
          <w:rFonts w:ascii="Courier New" w:hAnsi="Courier New" w:cs="Courier New"/>
          <w:color w:val="000000"/>
          <w:sz w:val="24"/>
          <w:szCs w:val="24"/>
          <w:lang w:val="en-US"/>
        </w:rPr>
        <w:t>idx</w:t>
      </w:r>
      <w:proofErr w:type="spellEnd"/>
      <w:proofErr w:type="gramEnd"/>
      <w:r w:rsidRPr="00486534">
        <w:rPr>
          <w:rFonts w:ascii="Courier New" w:hAnsi="Courier New" w:cs="Courier New"/>
          <w:color w:val="000000"/>
          <w:sz w:val="24"/>
          <w:szCs w:val="24"/>
          <w:lang w:val="en-US"/>
        </w:rPr>
        <w:t xml:space="preserve"> = 1;</w:t>
      </w:r>
      <w:ins w:id="7" w:author="Larry Pearlstein" w:date="2020-11-25T20:16:00Z">
        <w:r w:rsidR="008F18C0">
          <w:rPr>
            <w:rFonts w:ascii="Courier New" w:hAnsi="Courier New" w:cs="Courier New"/>
            <w:color w:val="000000"/>
            <w:sz w:val="24"/>
            <w:szCs w:val="24"/>
            <w:lang w:val="en-US"/>
          </w:rPr>
          <w:t xml:space="preserve">       % comments</w:t>
        </w:r>
      </w:ins>
    </w:p>
    <w:p w14:paraId="6877E967" w14:textId="200FC30E"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gramStart"/>
      <w:r w:rsidRPr="00486534">
        <w:rPr>
          <w:rFonts w:ascii="Courier New" w:hAnsi="Courier New" w:cs="Courier New"/>
          <w:color w:val="0000FF"/>
          <w:sz w:val="24"/>
          <w:szCs w:val="24"/>
          <w:lang w:val="en-US"/>
        </w:rPr>
        <w:t>for</w:t>
      </w:r>
      <w:proofErr w:type="gramEnd"/>
      <w:r w:rsidRPr="00486534">
        <w:rPr>
          <w:rFonts w:ascii="Courier New" w:hAnsi="Courier New" w:cs="Courier New"/>
          <w:color w:val="000000"/>
          <w:sz w:val="24"/>
          <w:szCs w:val="24"/>
          <w:lang w:val="en-US"/>
        </w:rPr>
        <w:t xml:space="preserve"> i=1:OFFSET_PER_SEGMENT:length(</w:t>
      </w:r>
      <w:proofErr w:type="spellStart"/>
      <w:r w:rsidRPr="00486534">
        <w:rPr>
          <w:rFonts w:ascii="Courier New" w:hAnsi="Courier New" w:cs="Courier New"/>
          <w:color w:val="000000"/>
          <w:sz w:val="24"/>
          <w:szCs w:val="24"/>
          <w:lang w:val="en-US"/>
        </w:rPr>
        <w:t>signalSegment</w:t>
      </w:r>
      <w:proofErr w:type="spellEnd"/>
      <w:r w:rsidRPr="00486534">
        <w:rPr>
          <w:rFonts w:ascii="Courier New" w:hAnsi="Courier New" w:cs="Courier New"/>
          <w:color w:val="000000"/>
          <w:sz w:val="24"/>
          <w:szCs w:val="24"/>
          <w:lang w:val="en-US"/>
        </w:rPr>
        <w:t>)+1-SEGMENT_LENGTH</w:t>
      </w:r>
      <w:ins w:id="8" w:author="Larry Pearlstein" w:date="2020-11-25T20:16:00Z">
        <w:r w:rsidR="008F18C0">
          <w:rPr>
            <w:rFonts w:ascii="Courier New" w:hAnsi="Courier New" w:cs="Courier New"/>
            <w:color w:val="000000"/>
            <w:sz w:val="24"/>
            <w:szCs w:val="24"/>
            <w:lang w:val="en-US"/>
          </w:rPr>
          <w:t xml:space="preserve">       % comments</w:t>
        </w:r>
      </w:ins>
    </w:p>
    <w:p w14:paraId="5B421179"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w:t>
      </w:r>
      <w:proofErr w:type="gramStart"/>
      <w:r w:rsidRPr="00486534">
        <w:rPr>
          <w:rFonts w:ascii="Courier New" w:hAnsi="Courier New" w:cs="Courier New"/>
          <w:color w:val="000000"/>
          <w:sz w:val="24"/>
          <w:szCs w:val="24"/>
          <w:lang w:val="en-US"/>
        </w:rPr>
        <w:t>data</w:t>
      </w:r>
      <w:proofErr w:type="gramEnd"/>
      <w:r w:rsidRPr="00486534">
        <w:rPr>
          <w:rFonts w:ascii="Courier New" w:hAnsi="Courier New" w:cs="Courier New"/>
          <w:color w:val="000000"/>
          <w:sz w:val="24"/>
          <w:szCs w:val="24"/>
          <w:lang w:val="en-US"/>
        </w:rPr>
        <w:t xml:space="preserve"> = </w:t>
      </w:r>
      <w:proofErr w:type="spellStart"/>
      <w:r w:rsidRPr="00486534">
        <w:rPr>
          <w:rFonts w:ascii="Courier New" w:hAnsi="Courier New" w:cs="Courier New"/>
          <w:color w:val="000000"/>
          <w:sz w:val="24"/>
          <w:szCs w:val="24"/>
          <w:lang w:val="en-US"/>
        </w:rPr>
        <w:t>signalSegment</w:t>
      </w:r>
      <w:proofErr w:type="spellEnd"/>
      <w:r w:rsidRPr="00486534">
        <w:rPr>
          <w:rFonts w:ascii="Courier New" w:hAnsi="Courier New" w:cs="Courier New"/>
          <w:color w:val="000000"/>
          <w:sz w:val="24"/>
          <w:szCs w:val="24"/>
          <w:lang w:val="en-US"/>
        </w:rPr>
        <w:t xml:space="preserve">(i:i+SEGMENT_LENGTH-1); </w:t>
      </w:r>
      <w:r w:rsidRPr="00486534">
        <w:rPr>
          <w:rFonts w:ascii="Courier New" w:hAnsi="Courier New" w:cs="Courier New"/>
          <w:color w:val="3C763D"/>
          <w:sz w:val="24"/>
          <w:szCs w:val="24"/>
          <w:lang w:val="en-US"/>
        </w:rPr>
        <w:t xml:space="preserve">%DEBUG should this be </w:t>
      </w:r>
      <w:proofErr w:type="spellStart"/>
      <w:r w:rsidRPr="00486534">
        <w:rPr>
          <w:rFonts w:ascii="Courier New" w:hAnsi="Courier New" w:cs="Courier New"/>
          <w:color w:val="3C763D"/>
          <w:sz w:val="24"/>
          <w:szCs w:val="24"/>
          <w:lang w:val="en-US"/>
        </w:rPr>
        <w:t>fft</w:t>
      </w:r>
      <w:proofErr w:type="spellEnd"/>
      <w:r w:rsidRPr="00486534">
        <w:rPr>
          <w:rFonts w:ascii="Courier New" w:hAnsi="Courier New" w:cs="Courier New"/>
          <w:color w:val="3C763D"/>
          <w:sz w:val="24"/>
          <w:szCs w:val="24"/>
          <w:lang w:val="en-US"/>
        </w:rPr>
        <w:t>?</w:t>
      </w:r>
    </w:p>
    <w:p w14:paraId="10A52EDE" w14:textId="6E71A95B"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w:t>
      </w:r>
      <w:proofErr w:type="spellStart"/>
      <w:r w:rsidRPr="00486534">
        <w:rPr>
          <w:rFonts w:ascii="Courier New" w:hAnsi="Courier New" w:cs="Courier New"/>
          <w:color w:val="000000"/>
          <w:sz w:val="24"/>
          <w:szCs w:val="24"/>
          <w:lang w:val="en-US"/>
        </w:rPr>
        <w:t>data_fft</w:t>
      </w:r>
      <w:proofErr w:type="spellEnd"/>
      <w:r w:rsidRPr="00486534">
        <w:rPr>
          <w:rFonts w:ascii="Courier New" w:hAnsi="Courier New" w:cs="Courier New"/>
          <w:color w:val="000000"/>
          <w:sz w:val="24"/>
          <w:szCs w:val="24"/>
          <w:lang w:val="en-US"/>
        </w:rPr>
        <w:t xml:space="preserve"> = </w:t>
      </w:r>
      <w:proofErr w:type="gramStart"/>
      <w:r w:rsidRPr="00486534">
        <w:rPr>
          <w:rFonts w:ascii="Courier New" w:hAnsi="Courier New" w:cs="Courier New"/>
          <w:color w:val="000000"/>
          <w:sz w:val="24"/>
          <w:szCs w:val="24"/>
          <w:lang w:val="en-US"/>
        </w:rPr>
        <w:t>abs(</w:t>
      </w:r>
      <w:proofErr w:type="spellStart"/>
      <w:proofErr w:type="gramEnd"/>
      <w:r w:rsidRPr="00486534">
        <w:rPr>
          <w:rFonts w:ascii="Courier New" w:hAnsi="Courier New" w:cs="Courier New"/>
          <w:color w:val="000000"/>
          <w:sz w:val="24"/>
          <w:szCs w:val="24"/>
          <w:lang w:val="en-US"/>
        </w:rPr>
        <w:t>fft</w:t>
      </w:r>
      <w:proofErr w:type="spellEnd"/>
      <w:r w:rsidRPr="00486534">
        <w:rPr>
          <w:rFonts w:ascii="Courier New" w:hAnsi="Courier New" w:cs="Courier New"/>
          <w:color w:val="000000"/>
          <w:sz w:val="24"/>
          <w:szCs w:val="24"/>
          <w:lang w:val="en-US"/>
        </w:rPr>
        <w:t>(data, FFT_LENGTH));</w:t>
      </w:r>
      <w:ins w:id="9" w:author="Larry Pearlstein" w:date="2020-11-25T20:16:00Z">
        <w:r w:rsidR="008F18C0">
          <w:rPr>
            <w:rFonts w:ascii="Courier New" w:hAnsi="Courier New" w:cs="Courier New"/>
            <w:color w:val="000000"/>
            <w:sz w:val="24"/>
            <w:szCs w:val="24"/>
            <w:lang w:val="en-US"/>
          </w:rPr>
          <w:t xml:space="preserve">       % comments</w:t>
        </w:r>
      </w:ins>
    </w:p>
    <w:p w14:paraId="2C03C14F"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w:t>
      </w:r>
      <w:proofErr w:type="spellStart"/>
      <w:proofErr w:type="gramStart"/>
      <w:r w:rsidRPr="00486534">
        <w:rPr>
          <w:rFonts w:ascii="Courier New" w:hAnsi="Courier New" w:cs="Courier New"/>
          <w:color w:val="000000"/>
          <w:sz w:val="24"/>
          <w:szCs w:val="24"/>
          <w:lang w:val="en-US"/>
        </w:rPr>
        <w:t>coeffs</w:t>
      </w:r>
      <w:proofErr w:type="spellEnd"/>
      <w:r w:rsidRPr="00486534">
        <w:rPr>
          <w:rFonts w:ascii="Courier New" w:hAnsi="Courier New" w:cs="Courier New"/>
          <w:color w:val="000000"/>
          <w:sz w:val="24"/>
          <w:szCs w:val="24"/>
          <w:lang w:val="en-US"/>
        </w:rPr>
        <w:t>(</w:t>
      </w:r>
      <w:proofErr w:type="gramEnd"/>
      <w:r w:rsidRPr="00486534">
        <w:rPr>
          <w:rFonts w:ascii="Courier New" w:hAnsi="Courier New" w:cs="Courier New"/>
          <w:color w:val="000000"/>
          <w:sz w:val="24"/>
          <w:szCs w:val="24"/>
          <w:lang w:val="en-US"/>
        </w:rPr>
        <w:t>:,</w:t>
      </w:r>
      <w:proofErr w:type="spellStart"/>
      <w:r w:rsidRPr="00486534">
        <w:rPr>
          <w:rFonts w:ascii="Courier New" w:hAnsi="Courier New" w:cs="Courier New"/>
          <w:color w:val="000000"/>
          <w:sz w:val="24"/>
          <w:szCs w:val="24"/>
          <w:lang w:val="en-US"/>
        </w:rPr>
        <w:t>idx</w:t>
      </w:r>
      <w:proofErr w:type="spellEnd"/>
      <w:r w:rsidRPr="00486534">
        <w:rPr>
          <w:rFonts w:ascii="Courier New" w:hAnsi="Courier New" w:cs="Courier New"/>
          <w:color w:val="000000"/>
          <w:sz w:val="24"/>
          <w:szCs w:val="24"/>
          <w:lang w:val="en-US"/>
        </w:rPr>
        <w:t xml:space="preserve">) = </w:t>
      </w:r>
      <w:proofErr w:type="spellStart"/>
      <w:r w:rsidRPr="00486534">
        <w:rPr>
          <w:rFonts w:ascii="Courier New" w:hAnsi="Courier New" w:cs="Courier New"/>
          <w:color w:val="000000"/>
          <w:sz w:val="24"/>
          <w:szCs w:val="24"/>
          <w:lang w:val="en-US"/>
        </w:rPr>
        <w:t>data_fft</w:t>
      </w:r>
      <w:proofErr w:type="spellEnd"/>
      <w:r w:rsidRPr="00486534">
        <w:rPr>
          <w:rFonts w:ascii="Courier New" w:hAnsi="Courier New" w:cs="Courier New"/>
          <w:color w:val="000000"/>
          <w:sz w:val="24"/>
          <w:szCs w:val="24"/>
          <w:lang w:val="en-US"/>
        </w:rPr>
        <w:t>;</w:t>
      </w:r>
    </w:p>
    <w:p w14:paraId="271BB231"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w:t>
      </w:r>
      <w:proofErr w:type="spellStart"/>
      <w:r w:rsidRPr="00486534">
        <w:rPr>
          <w:rFonts w:ascii="Courier New" w:hAnsi="Courier New" w:cs="Courier New"/>
          <w:color w:val="000000"/>
          <w:sz w:val="24"/>
          <w:szCs w:val="24"/>
          <w:lang w:val="en-US"/>
        </w:rPr>
        <w:t>idx</w:t>
      </w:r>
      <w:proofErr w:type="spellEnd"/>
      <w:r w:rsidRPr="00486534">
        <w:rPr>
          <w:rFonts w:ascii="Courier New" w:hAnsi="Courier New" w:cs="Courier New"/>
          <w:color w:val="000000"/>
          <w:sz w:val="24"/>
          <w:szCs w:val="24"/>
          <w:lang w:val="en-US"/>
        </w:rPr>
        <w:t xml:space="preserve"> = </w:t>
      </w:r>
      <w:proofErr w:type="spellStart"/>
      <w:r w:rsidRPr="00486534">
        <w:rPr>
          <w:rFonts w:ascii="Courier New" w:hAnsi="Courier New" w:cs="Courier New"/>
          <w:color w:val="000000"/>
          <w:sz w:val="24"/>
          <w:szCs w:val="24"/>
          <w:lang w:val="en-US"/>
        </w:rPr>
        <w:t>idx</w:t>
      </w:r>
      <w:proofErr w:type="spellEnd"/>
      <w:r w:rsidRPr="00486534">
        <w:rPr>
          <w:rFonts w:ascii="Courier New" w:hAnsi="Courier New" w:cs="Courier New"/>
          <w:color w:val="000000"/>
          <w:sz w:val="24"/>
          <w:szCs w:val="24"/>
          <w:lang w:val="en-US"/>
        </w:rPr>
        <w:t xml:space="preserve"> + 1;</w:t>
      </w:r>
    </w:p>
    <w:p w14:paraId="6C8FC802"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FF"/>
          <w:sz w:val="24"/>
          <w:szCs w:val="24"/>
          <w:lang w:val="en-US"/>
        </w:rPr>
        <w:t>end</w:t>
      </w:r>
    </w:p>
    <w:p w14:paraId="62F8D622"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FF"/>
          <w:sz w:val="24"/>
          <w:szCs w:val="24"/>
          <w:lang w:val="en-US"/>
        </w:rPr>
        <w:t xml:space="preserve"> </w:t>
      </w:r>
    </w:p>
    <w:p w14:paraId="7F3BB548"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figure(3)</w:t>
      </w:r>
    </w:p>
    <w:p w14:paraId="30A690AE"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surf(</w:t>
      </w:r>
      <w:proofErr w:type="spellStart"/>
      <w:r w:rsidRPr="00486534">
        <w:rPr>
          <w:rFonts w:ascii="Courier New" w:hAnsi="Courier New" w:cs="Courier New"/>
          <w:color w:val="000000"/>
          <w:sz w:val="24"/>
          <w:szCs w:val="24"/>
          <w:lang w:val="en-US"/>
        </w:rPr>
        <w:t>coeffs</w:t>
      </w:r>
      <w:proofErr w:type="spellEnd"/>
      <w:r w:rsidRPr="00486534">
        <w:rPr>
          <w:rFonts w:ascii="Courier New" w:hAnsi="Courier New" w:cs="Courier New"/>
          <w:color w:val="000000"/>
          <w:sz w:val="24"/>
          <w:szCs w:val="24"/>
          <w:lang w:val="en-US"/>
        </w:rPr>
        <w:t>)</w:t>
      </w:r>
    </w:p>
    <w:p w14:paraId="01093111"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spellStart"/>
      <w:r w:rsidRPr="00486534">
        <w:rPr>
          <w:rFonts w:ascii="Courier New" w:hAnsi="Courier New" w:cs="Courier New"/>
          <w:color w:val="000000"/>
          <w:sz w:val="24"/>
          <w:szCs w:val="24"/>
          <w:lang w:val="en-US"/>
        </w:rPr>
        <w:t>xlim</w:t>
      </w:r>
      <w:proofErr w:type="spellEnd"/>
      <w:r w:rsidRPr="00486534">
        <w:rPr>
          <w:rFonts w:ascii="Courier New" w:hAnsi="Courier New" w:cs="Courier New"/>
          <w:color w:val="000000"/>
          <w:sz w:val="24"/>
          <w:szCs w:val="24"/>
          <w:lang w:val="en-US"/>
        </w:rPr>
        <w:t xml:space="preserve">([1 </w:t>
      </w:r>
      <w:proofErr w:type="spellStart"/>
      <w:r w:rsidRPr="00486534">
        <w:rPr>
          <w:rFonts w:ascii="Courier New" w:hAnsi="Courier New" w:cs="Courier New"/>
          <w:color w:val="000000"/>
          <w:sz w:val="24"/>
          <w:szCs w:val="24"/>
          <w:lang w:val="en-US"/>
        </w:rPr>
        <w:t>idx</w:t>
      </w:r>
      <w:proofErr w:type="spellEnd"/>
      <w:r w:rsidRPr="00486534">
        <w:rPr>
          <w:rFonts w:ascii="Courier New" w:hAnsi="Courier New" w:cs="Courier New"/>
          <w:color w:val="000000"/>
          <w:sz w:val="24"/>
          <w:szCs w:val="24"/>
          <w:lang w:val="en-US"/>
        </w:rPr>
        <w:t>])</w:t>
      </w:r>
    </w:p>
    <w:p w14:paraId="58AC0216"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spellStart"/>
      <w:r w:rsidRPr="00486534">
        <w:rPr>
          <w:rFonts w:ascii="Courier New" w:hAnsi="Courier New" w:cs="Courier New"/>
          <w:color w:val="000000"/>
          <w:sz w:val="24"/>
          <w:szCs w:val="24"/>
          <w:lang w:val="en-US"/>
        </w:rPr>
        <w:t>ylim</w:t>
      </w:r>
      <w:proofErr w:type="spellEnd"/>
      <w:r w:rsidRPr="00486534">
        <w:rPr>
          <w:rFonts w:ascii="Courier New" w:hAnsi="Courier New" w:cs="Courier New"/>
          <w:color w:val="000000"/>
          <w:sz w:val="24"/>
          <w:szCs w:val="24"/>
          <w:lang w:val="en-US"/>
        </w:rPr>
        <w:t>([1 400])</w:t>
      </w:r>
    </w:p>
    <w:p w14:paraId="59D8E693"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spellStart"/>
      <w:r w:rsidRPr="00486534">
        <w:rPr>
          <w:rFonts w:ascii="Courier New" w:hAnsi="Courier New" w:cs="Courier New"/>
          <w:color w:val="000000"/>
          <w:sz w:val="24"/>
          <w:szCs w:val="24"/>
          <w:lang w:val="en-US"/>
        </w:rPr>
        <w:t>xlabel</w:t>
      </w:r>
      <w:proofErr w:type="spellEnd"/>
      <w:r w:rsidRPr="00486534">
        <w:rPr>
          <w:rFonts w:ascii="Courier New" w:hAnsi="Courier New" w:cs="Courier New"/>
          <w:color w:val="000000"/>
          <w:sz w:val="24"/>
          <w:szCs w:val="24"/>
          <w:lang w:val="en-US"/>
        </w:rPr>
        <w:t>(</w:t>
      </w:r>
      <w:r w:rsidRPr="00486534">
        <w:rPr>
          <w:rFonts w:ascii="Courier New" w:hAnsi="Courier New" w:cs="Courier New"/>
          <w:color w:val="A020F0"/>
          <w:sz w:val="24"/>
          <w:szCs w:val="24"/>
          <w:lang w:val="en-US"/>
        </w:rPr>
        <w:t>'Segment #'</w:t>
      </w:r>
      <w:r w:rsidRPr="00486534">
        <w:rPr>
          <w:rFonts w:ascii="Courier New" w:hAnsi="Courier New" w:cs="Courier New"/>
          <w:color w:val="000000"/>
          <w:sz w:val="24"/>
          <w:szCs w:val="24"/>
          <w:lang w:val="en-US"/>
        </w:rPr>
        <w:t>)</w:t>
      </w:r>
    </w:p>
    <w:p w14:paraId="71127FDF"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spellStart"/>
      <w:r w:rsidRPr="00486534">
        <w:rPr>
          <w:rFonts w:ascii="Courier New" w:hAnsi="Courier New" w:cs="Courier New"/>
          <w:color w:val="000000"/>
          <w:sz w:val="24"/>
          <w:szCs w:val="24"/>
          <w:lang w:val="en-US"/>
        </w:rPr>
        <w:lastRenderedPageBreak/>
        <w:t>ylabel</w:t>
      </w:r>
      <w:proofErr w:type="spellEnd"/>
      <w:r w:rsidRPr="00486534">
        <w:rPr>
          <w:rFonts w:ascii="Courier New" w:hAnsi="Courier New" w:cs="Courier New"/>
          <w:color w:val="000000"/>
          <w:sz w:val="24"/>
          <w:szCs w:val="24"/>
          <w:lang w:val="en-US"/>
        </w:rPr>
        <w:t>(</w:t>
      </w:r>
      <w:proofErr w:type="spellStart"/>
      <w:r w:rsidRPr="00486534">
        <w:rPr>
          <w:rFonts w:ascii="Courier New" w:hAnsi="Courier New" w:cs="Courier New"/>
          <w:color w:val="000000"/>
          <w:sz w:val="24"/>
          <w:szCs w:val="24"/>
          <w:lang w:val="en-US"/>
        </w:rPr>
        <w:t>sprintf</w:t>
      </w:r>
      <w:proofErr w:type="spellEnd"/>
      <w:r w:rsidRPr="00486534">
        <w:rPr>
          <w:rFonts w:ascii="Courier New" w:hAnsi="Courier New" w:cs="Courier New"/>
          <w:color w:val="000000"/>
          <w:sz w:val="24"/>
          <w:szCs w:val="24"/>
          <w:lang w:val="en-US"/>
        </w:rPr>
        <w:t>(</w:t>
      </w:r>
      <w:r w:rsidRPr="00486534">
        <w:rPr>
          <w:rFonts w:ascii="Courier New" w:hAnsi="Courier New" w:cs="Courier New"/>
          <w:color w:val="A020F0"/>
          <w:sz w:val="24"/>
          <w:szCs w:val="24"/>
          <w:lang w:val="en-US"/>
        </w:rPr>
        <w:t>'Frequency Bin, Total %d Bins, Sampling Rate = %</w:t>
      </w:r>
      <w:proofErr w:type="spellStart"/>
      <w:r w:rsidRPr="00486534">
        <w:rPr>
          <w:rFonts w:ascii="Courier New" w:hAnsi="Courier New" w:cs="Courier New"/>
          <w:color w:val="A020F0"/>
          <w:sz w:val="24"/>
          <w:szCs w:val="24"/>
          <w:lang w:val="en-US"/>
        </w:rPr>
        <w:t>dKHz</w:t>
      </w:r>
      <w:proofErr w:type="spellEnd"/>
      <w:r w:rsidRPr="00486534">
        <w:rPr>
          <w:rFonts w:ascii="Courier New" w:hAnsi="Courier New" w:cs="Courier New"/>
          <w:color w:val="A020F0"/>
          <w:sz w:val="24"/>
          <w:szCs w:val="24"/>
          <w:lang w:val="en-US"/>
        </w:rPr>
        <w:t>'</w:t>
      </w:r>
      <w:r w:rsidRPr="00486534">
        <w:rPr>
          <w:rFonts w:ascii="Courier New" w:hAnsi="Courier New" w:cs="Courier New"/>
          <w:color w:val="000000"/>
          <w:sz w:val="24"/>
          <w:szCs w:val="24"/>
          <w:lang w:val="en-US"/>
        </w:rPr>
        <w:t>,FFT_LENGTH, Fs/1000))</w:t>
      </w:r>
    </w:p>
    <w:p w14:paraId="6DC0927C"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title(</w:t>
      </w:r>
      <w:r w:rsidRPr="00486534">
        <w:rPr>
          <w:rFonts w:ascii="Courier New" w:hAnsi="Courier New" w:cs="Courier New"/>
          <w:color w:val="A020F0"/>
          <w:sz w:val="24"/>
          <w:szCs w:val="24"/>
          <w:lang w:val="en-US"/>
        </w:rPr>
        <w:t>'Short-</w:t>
      </w:r>
      <w:proofErr w:type="spellStart"/>
      <w:r w:rsidRPr="00486534">
        <w:rPr>
          <w:rFonts w:ascii="Courier New" w:hAnsi="Courier New" w:cs="Courier New"/>
          <w:color w:val="A020F0"/>
          <w:sz w:val="24"/>
          <w:szCs w:val="24"/>
          <w:lang w:val="en-US"/>
        </w:rPr>
        <w:t>TIme</w:t>
      </w:r>
      <w:proofErr w:type="spellEnd"/>
      <w:r w:rsidRPr="00486534">
        <w:rPr>
          <w:rFonts w:ascii="Courier New" w:hAnsi="Courier New" w:cs="Courier New"/>
          <w:color w:val="A020F0"/>
          <w:sz w:val="24"/>
          <w:szCs w:val="24"/>
          <w:lang w:val="en-US"/>
        </w:rPr>
        <w:t xml:space="preserve"> Fourier Transform'</w:t>
      </w:r>
      <w:r w:rsidRPr="00486534">
        <w:rPr>
          <w:rFonts w:ascii="Courier New" w:hAnsi="Courier New" w:cs="Courier New"/>
          <w:color w:val="000000"/>
          <w:sz w:val="24"/>
          <w:szCs w:val="24"/>
          <w:lang w:val="en-US"/>
        </w:rPr>
        <w:t>);</w:t>
      </w:r>
    </w:p>
    <w:p w14:paraId="0FC07E49"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w:t>
      </w:r>
    </w:p>
    <w:p w14:paraId="66B964E6"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3C763D"/>
          <w:sz w:val="24"/>
          <w:szCs w:val="24"/>
          <w:lang w:val="en-US"/>
        </w:rPr>
        <w:t>%Part 7</w:t>
      </w:r>
    </w:p>
    <w:p w14:paraId="7160B61A"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figure (4)</w:t>
      </w:r>
    </w:p>
    <w:p w14:paraId="2636E887" w14:textId="487FD8E4"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spellStart"/>
      <w:proofErr w:type="gramStart"/>
      <w:r w:rsidRPr="00486534">
        <w:rPr>
          <w:rFonts w:ascii="Courier New" w:hAnsi="Courier New" w:cs="Courier New"/>
          <w:color w:val="000000"/>
          <w:sz w:val="24"/>
          <w:szCs w:val="24"/>
          <w:lang w:val="en-US"/>
        </w:rPr>
        <w:t>nooverlap</w:t>
      </w:r>
      <w:proofErr w:type="spellEnd"/>
      <w:proofErr w:type="gramEnd"/>
      <w:r w:rsidRPr="00486534">
        <w:rPr>
          <w:rFonts w:ascii="Courier New" w:hAnsi="Courier New" w:cs="Courier New"/>
          <w:color w:val="000000"/>
          <w:sz w:val="24"/>
          <w:szCs w:val="24"/>
          <w:lang w:val="en-US"/>
        </w:rPr>
        <w:t xml:space="preserve"> = OFFSET_PER_SEGMENT;</w:t>
      </w:r>
      <w:ins w:id="10" w:author="Larry Pearlstein" w:date="2020-11-25T20:15:00Z">
        <w:r w:rsidR="008F18C0">
          <w:rPr>
            <w:rFonts w:ascii="Courier New" w:hAnsi="Courier New" w:cs="Courier New"/>
            <w:color w:val="000000"/>
            <w:sz w:val="24"/>
            <w:szCs w:val="24"/>
            <w:lang w:val="en-US"/>
          </w:rPr>
          <w:t xml:space="preserve">       % comments</w:t>
        </w:r>
      </w:ins>
    </w:p>
    <w:p w14:paraId="238337DF" w14:textId="6BB08881"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gramStart"/>
      <w:r w:rsidRPr="00486534">
        <w:rPr>
          <w:rFonts w:ascii="Courier New" w:hAnsi="Courier New" w:cs="Courier New"/>
          <w:color w:val="000000"/>
          <w:sz w:val="24"/>
          <w:szCs w:val="24"/>
          <w:lang w:val="en-US"/>
        </w:rPr>
        <w:t>spectrogram(</w:t>
      </w:r>
      <w:proofErr w:type="gramEnd"/>
      <w:r w:rsidRPr="00486534">
        <w:rPr>
          <w:rFonts w:ascii="Courier New" w:hAnsi="Courier New" w:cs="Courier New"/>
          <w:color w:val="000000"/>
          <w:sz w:val="24"/>
          <w:szCs w:val="24"/>
          <w:lang w:val="en-US"/>
        </w:rPr>
        <w:t>signalSegment,SEGMENT_LENGTH,nooverlap,FFT_LENGTH,Fs);</w:t>
      </w:r>
      <w:ins w:id="11" w:author="Larry Pearlstein" w:date="2020-11-25T20:15:00Z">
        <w:r w:rsidR="008F18C0">
          <w:rPr>
            <w:rFonts w:ascii="Courier New" w:hAnsi="Courier New" w:cs="Courier New"/>
            <w:color w:val="000000"/>
            <w:sz w:val="24"/>
            <w:szCs w:val="24"/>
            <w:lang w:val="en-US"/>
          </w:rPr>
          <w:t xml:space="preserve">       % comments</w:t>
        </w:r>
      </w:ins>
    </w:p>
    <w:p w14:paraId="7C031BA8"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w:t>
      </w:r>
    </w:p>
    <w:p w14:paraId="1E48FE55"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3C763D"/>
          <w:sz w:val="24"/>
          <w:szCs w:val="24"/>
          <w:lang w:val="en-US"/>
        </w:rPr>
        <w:t>%Part 8</w:t>
      </w:r>
    </w:p>
    <w:p w14:paraId="7151D7EB"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3C763D"/>
          <w:sz w:val="24"/>
          <w:szCs w:val="24"/>
          <w:lang w:val="en-US"/>
        </w:rPr>
        <w:t>%a)</w:t>
      </w:r>
    </w:p>
    <w:p w14:paraId="6BD558CA"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figure (5)</w:t>
      </w:r>
    </w:p>
    <w:p w14:paraId="72BC387D"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w:t>
      </w:r>
    </w:p>
    <w:p w14:paraId="39CFFE09"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N = 256;</w:t>
      </w:r>
    </w:p>
    <w:p w14:paraId="7B516506" w14:textId="60047A2B"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gramStart"/>
      <w:r w:rsidRPr="00486534">
        <w:rPr>
          <w:rFonts w:ascii="Courier New" w:hAnsi="Courier New" w:cs="Courier New"/>
          <w:color w:val="0000FF"/>
          <w:sz w:val="24"/>
          <w:szCs w:val="24"/>
          <w:lang w:val="en-US"/>
        </w:rPr>
        <w:t>for</w:t>
      </w:r>
      <w:proofErr w:type="gramEnd"/>
      <w:r w:rsidRPr="00486534">
        <w:rPr>
          <w:rFonts w:ascii="Courier New" w:hAnsi="Courier New" w:cs="Courier New"/>
          <w:color w:val="000000"/>
          <w:sz w:val="24"/>
          <w:szCs w:val="24"/>
          <w:lang w:val="en-US"/>
        </w:rPr>
        <w:t xml:space="preserve"> n = 0:(N-1)</w:t>
      </w:r>
      <w:ins w:id="12" w:author="Larry Pearlstein" w:date="2020-11-25T20:15:00Z">
        <w:r w:rsidR="008F18C0">
          <w:rPr>
            <w:rFonts w:ascii="Courier New" w:hAnsi="Courier New" w:cs="Courier New"/>
            <w:color w:val="000000"/>
            <w:sz w:val="24"/>
            <w:szCs w:val="24"/>
            <w:lang w:val="en-US"/>
          </w:rPr>
          <w:t xml:space="preserve">               % comments</w:t>
        </w:r>
      </w:ins>
    </w:p>
    <w:p w14:paraId="7C9D9B80"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w:t>
      </w:r>
      <w:proofErr w:type="gramStart"/>
      <w:r w:rsidRPr="00486534">
        <w:rPr>
          <w:rFonts w:ascii="Courier New" w:hAnsi="Courier New" w:cs="Courier New"/>
          <w:color w:val="000000"/>
          <w:sz w:val="24"/>
          <w:szCs w:val="24"/>
          <w:lang w:val="en-US"/>
        </w:rPr>
        <w:t>y1(</w:t>
      </w:r>
      <w:proofErr w:type="gramEnd"/>
      <w:r w:rsidRPr="00486534">
        <w:rPr>
          <w:rFonts w:ascii="Courier New" w:hAnsi="Courier New" w:cs="Courier New"/>
          <w:color w:val="000000"/>
          <w:sz w:val="24"/>
          <w:szCs w:val="24"/>
          <w:lang w:val="en-US"/>
        </w:rPr>
        <w:t>n+1) = cos(2*pi*n/N);</w:t>
      </w:r>
    </w:p>
    <w:p w14:paraId="4563754F"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y2(n+1) = cos(4*pi*n/N);</w:t>
      </w:r>
    </w:p>
    <w:p w14:paraId="139842A0"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y3(n+1) = cos(8*pi*n/N);</w:t>
      </w:r>
    </w:p>
    <w:p w14:paraId="5340AF51"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y4(n+1) = cos(16*pi*n/N);</w:t>
      </w:r>
    </w:p>
    <w:p w14:paraId="7392A34B"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y5(n+1) = cos(32*pi*n/N);</w:t>
      </w:r>
    </w:p>
    <w:p w14:paraId="5B8F7186"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y6(n+1) = cos(64*pi*n/N);</w:t>
      </w:r>
    </w:p>
    <w:p w14:paraId="2903167F"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y7(n+1) = cos(128*pi*n/N);</w:t>
      </w:r>
    </w:p>
    <w:p w14:paraId="7682C06E"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y8(n+1) = cos(6*pi*n/N);</w:t>
      </w:r>
    </w:p>
    <w:p w14:paraId="111D21F1"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FF"/>
          <w:sz w:val="24"/>
          <w:szCs w:val="24"/>
          <w:lang w:val="en-US"/>
        </w:rPr>
        <w:t>end</w:t>
      </w:r>
    </w:p>
    <w:p w14:paraId="25ABD645" w14:textId="432A9374"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y = y1+y2+y3+y4+y5+y6+y7+y8;</w:t>
      </w:r>
      <w:ins w:id="13" w:author="Larry Pearlstein" w:date="2020-11-25T20:15:00Z">
        <w:r w:rsidR="008F18C0">
          <w:rPr>
            <w:rFonts w:ascii="Courier New" w:hAnsi="Courier New" w:cs="Courier New"/>
            <w:color w:val="000000"/>
            <w:sz w:val="24"/>
            <w:szCs w:val="24"/>
            <w:lang w:val="en-US"/>
          </w:rPr>
          <w:t xml:space="preserve">       % comments</w:t>
        </w:r>
      </w:ins>
    </w:p>
    <w:p w14:paraId="4C47E5FD"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proofErr w:type="gramStart"/>
      <w:r w:rsidRPr="00486534">
        <w:rPr>
          <w:rFonts w:ascii="Courier New" w:hAnsi="Courier New" w:cs="Courier New"/>
          <w:color w:val="0000FF"/>
          <w:sz w:val="24"/>
          <w:szCs w:val="24"/>
          <w:lang w:val="en-US"/>
        </w:rPr>
        <w:t>for</w:t>
      </w:r>
      <w:proofErr w:type="gramEnd"/>
      <w:r w:rsidRPr="00486534">
        <w:rPr>
          <w:rFonts w:ascii="Courier New" w:hAnsi="Courier New" w:cs="Courier New"/>
          <w:color w:val="000000"/>
          <w:sz w:val="24"/>
          <w:szCs w:val="24"/>
          <w:lang w:val="en-US"/>
        </w:rPr>
        <w:t xml:space="preserve"> n = 3:(N+1) </w:t>
      </w:r>
      <w:r w:rsidRPr="00486534">
        <w:rPr>
          <w:rFonts w:ascii="Courier New" w:hAnsi="Courier New" w:cs="Courier New"/>
          <w:color w:val="3C763D"/>
          <w:sz w:val="24"/>
          <w:szCs w:val="24"/>
          <w:lang w:val="en-US"/>
        </w:rPr>
        <w:t>%Time shifted</w:t>
      </w:r>
    </w:p>
    <w:p w14:paraId="7D4EFB57"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y1(n+1) = cos(2*pi*n/N);</w:t>
      </w:r>
    </w:p>
    <w:p w14:paraId="5A0D300A"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y2(n+1) = cos(4*pi*n/N);</w:t>
      </w:r>
    </w:p>
    <w:p w14:paraId="46F8DE27"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y3(n+1) = cos(8*pi*n/N);</w:t>
      </w:r>
    </w:p>
    <w:p w14:paraId="546F54EF"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y4(n+1) = cos(16*pi*n/N);</w:t>
      </w:r>
    </w:p>
    <w:p w14:paraId="4E1A3BB3"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y5(n+1) = cos(32*pi*n/N);</w:t>
      </w:r>
    </w:p>
    <w:p w14:paraId="5F712AED"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y6(n+1) = cos(64*pi*n/N);</w:t>
      </w:r>
    </w:p>
    <w:p w14:paraId="1388AB54"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y7(n+1) = cos(128*pi*n/N);</w:t>
      </w:r>
    </w:p>
    <w:p w14:paraId="7D217833"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y8(n+1) = cos(6*pi*n/N);</w:t>
      </w:r>
    </w:p>
    <w:p w14:paraId="080D2FB2"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FF"/>
          <w:sz w:val="24"/>
          <w:szCs w:val="24"/>
          <w:lang w:val="en-US"/>
        </w:rPr>
        <w:lastRenderedPageBreak/>
        <w:t>end</w:t>
      </w:r>
    </w:p>
    <w:p w14:paraId="7CEB7A2E" w14:textId="536799B0" w:rsidR="00486534" w:rsidRDefault="00486534" w:rsidP="00486534">
      <w:pPr>
        <w:autoSpaceDE w:val="0"/>
        <w:autoSpaceDN w:val="0"/>
        <w:adjustRightInd w:val="0"/>
        <w:spacing w:line="240" w:lineRule="auto"/>
        <w:rPr>
          <w:ins w:id="14" w:author="Larry Pearlstein" w:date="2020-11-25T20:10:00Z"/>
          <w:rFonts w:ascii="Courier New" w:hAnsi="Courier New" w:cs="Courier New"/>
          <w:color w:val="000000"/>
          <w:sz w:val="24"/>
          <w:szCs w:val="24"/>
          <w:lang w:val="en-US"/>
        </w:rPr>
      </w:pPr>
      <w:proofErr w:type="spellStart"/>
      <w:proofErr w:type="gramStart"/>
      <w:r w:rsidRPr="00486534">
        <w:rPr>
          <w:rFonts w:ascii="Courier New" w:hAnsi="Courier New" w:cs="Courier New"/>
          <w:color w:val="000000"/>
          <w:sz w:val="24"/>
          <w:szCs w:val="24"/>
          <w:lang w:val="en-US"/>
        </w:rPr>
        <w:t>timeShifted</w:t>
      </w:r>
      <w:proofErr w:type="spellEnd"/>
      <w:proofErr w:type="gramEnd"/>
      <w:r w:rsidRPr="00486534">
        <w:rPr>
          <w:rFonts w:ascii="Courier New" w:hAnsi="Courier New" w:cs="Courier New"/>
          <w:color w:val="000000"/>
          <w:sz w:val="24"/>
          <w:szCs w:val="24"/>
          <w:lang w:val="en-US"/>
        </w:rPr>
        <w:t xml:space="preserve"> = y1+y2+y3+y4+y5+y6+y7+y8;</w:t>
      </w:r>
      <w:ins w:id="15" w:author="Larry Pearlstein" w:date="2020-11-25T20:15:00Z">
        <w:r w:rsidR="008F18C0">
          <w:rPr>
            <w:rFonts w:ascii="Courier New" w:hAnsi="Courier New" w:cs="Courier New"/>
            <w:color w:val="000000"/>
            <w:sz w:val="24"/>
            <w:szCs w:val="24"/>
            <w:lang w:val="en-US"/>
          </w:rPr>
          <w:t xml:space="preserve">       % comments</w:t>
        </w:r>
      </w:ins>
    </w:p>
    <w:p w14:paraId="7EFD5E67" w14:textId="591B8476" w:rsidR="001A259B" w:rsidRDefault="001A259B" w:rsidP="00486534">
      <w:pPr>
        <w:autoSpaceDE w:val="0"/>
        <w:autoSpaceDN w:val="0"/>
        <w:adjustRightInd w:val="0"/>
        <w:spacing w:line="240" w:lineRule="auto"/>
        <w:rPr>
          <w:ins w:id="16" w:author="Larry Pearlstein" w:date="2020-11-25T20:10:00Z"/>
          <w:rFonts w:ascii="Courier New" w:hAnsi="Courier New" w:cs="Courier New"/>
          <w:color w:val="000000"/>
          <w:sz w:val="24"/>
          <w:szCs w:val="24"/>
          <w:lang w:val="en-US"/>
        </w:rPr>
      </w:pPr>
    </w:p>
    <w:p w14:paraId="0FB58434" w14:textId="741EB831" w:rsidR="001A259B" w:rsidRPr="00486534" w:rsidRDefault="001A259B" w:rsidP="00486534">
      <w:pPr>
        <w:autoSpaceDE w:val="0"/>
        <w:autoSpaceDN w:val="0"/>
        <w:adjustRightInd w:val="0"/>
        <w:spacing w:line="240" w:lineRule="auto"/>
        <w:rPr>
          <w:rFonts w:ascii="Courier New" w:hAnsi="Courier New" w:cs="Courier New"/>
          <w:sz w:val="24"/>
          <w:szCs w:val="24"/>
          <w:lang w:val="en-US"/>
        </w:rPr>
      </w:pPr>
      <w:ins w:id="17" w:author="Larry Pearlstein" w:date="2020-11-25T20:10:00Z">
        <w:r>
          <w:rPr>
            <w:rFonts w:ascii="Courier New" w:hAnsi="Courier New" w:cs="Courier New"/>
            <w:color w:val="000000"/>
            <w:sz w:val="24"/>
            <w:szCs w:val="24"/>
            <w:lang w:val="en-US"/>
          </w:rPr>
          <w:t>Well, unfortunately, this isn’t quite right – you step from 3 to 257, and assign indices 4 to 258.  I don</w:t>
        </w:r>
      </w:ins>
      <w:ins w:id="18" w:author="Larry Pearlstein" w:date="2020-11-25T20:11:00Z">
        <w:r>
          <w:rPr>
            <w:rFonts w:ascii="Courier New" w:hAnsi="Courier New" w:cs="Courier New"/>
            <w:color w:val="000000"/>
            <w:sz w:val="24"/>
            <w:szCs w:val="24"/>
            <w:lang w:val="en-US"/>
          </w:rPr>
          <w:t>’t think that’s what you intended to do.</w:t>
        </w:r>
      </w:ins>
    </w:p>
    <w:p w14:paraId="70BB3197"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w:t>
      </w:r>
    </w:p>
    <w:p w14:paraId="586A69DC"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signal = y; </w:t>
      </w:r>
      <w:r w:rsidRPr="00486534">
        <w:rPr>
          <w:rFonts w:ascii="Courier New" w:hAnsi="Courier New" w:cs="Courier New"/>
          <w:color w:val="3C763D"/>
          <w:sz w:val="24"/>
          <w:szCs w:val="24"/>
          <w:lang w:val="en-US"/>
        </w:rPr>
        <w:t>%cos((-2*pi:0.01:2*pi));%cos((-2*pi:0.01:2*pi));</w:t>
      </w:r>
    </w:p>
    <w:p w14:paraId="056C0E71"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subplot(2,2,1)</w:t>
      </w:r>
    </w:p>
    <w:p w14:paraId="1D72BFA6"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w:t>
      </w:r>
    </w:p>
    <w:p w14:paraId="562EF86E"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plot(signal);</w:t>
      </w:r>
    </w:p>
    <w:p w14:paraId="62FD657B"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title(</w:t>
      </w:r>
      <w:r w:rsidRPr="00486534">
        <w:rPr>
          <w:rFonts w:ascii="Courier New" w:hAnsi="Courier New" w:cs="Courier New"/>
          <w:color w:val="A020F0"/>
          <w:sz w:val="24"/>
          <w:szCs w:val="24"/>
          <w:lang w:val="en-US"/>
        </w:rPr>
        <w:t>'Signal (No Shift)'</w:t>
      </w:r>
      <w:r w:rsidRPr="00486534">
        <w:rPr>
          <w:rFonts w:ascii="Courier New" w:hAnsi="Courier New" w:cs="Courier New"/>
          <w:color w:val="000000"/>
          <w:sz w:val="24"/>
          <w:szCs w:val="24"/>
          <w:lang w:val="en-US"/>
        </w:rPr>
        <w:t>)</w:t>
      </w:r>
    </w:p>
    <w:p w14:paraId="2E2B1180"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w:t>
      </w:r>
    </w:p>
    <w:p w14:paraId="454B31F8"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subplot(2,2,2)</w:t>
      </w:r>
    </w:p>
    <w:p w14:paraId="70C8C218"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stem(angle(</w:t>
      </w:r>
      <w:proofErr w:type="spellStart"/>
      <w:r w:rsidRPr="00486534">
        <w:rPr>
          <w:rFonts w:ascii="Courier New" w:hAnsi="Courier New" w:cs="Courier New"/>
          <w:color w:val="000000"/>
          <w:sz w:val="24"/>
          <w:szCs w:val="24"/>
          <w:lang w:val="en-US"/>
        </w:rPr>
        <w:t>fft</w:t>
      </w:r>
      <w:proofErr w:type="spellEnd"/>
      <w:r w:rsidRPr="00486534">
        <w:rPr>
          <w:rFonts w:ascii="Courier New" w:hAnsi="Courier New" w:cs="Courier New"/>
          <w:color w:val="000000"/>
          <w:sz w:val="24"/>
          <w:szCs w:val="24"/>
          <w:lang w:val="en-US"/>
        </w:rPr>
        <w:t xml:space="preserve">(signal)+0.0001)); </w:t>
      </w:r>
      <w:r w:rsidRPr="00486534">
        <w:rPr>
          <w:rFonts w:ascii="Courier New" w:hAnsi="Courier New" w:cs="Courier New"/>
          <w:color w:val="3C763D"/>
          <w:sz w:val="24"/>
          <w:szCs w:val="24"/>
          <w:lang w:val="en-US"/>
        </w:rPr>
        <w:t>%Need to add very small number to phase since essentially 0</w:t>
      </w:r>
    </w:p>
    <w:p w14:paraId="60CB0C1A"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title(</w:t>
      </w:r>
      <w:r w:rsidRPr="00486534">
        <w:rPr>
          <w:rFonts w:ascii="Courier New" w:hAnsi="Courier New" w:cs="Courier New"/>
          <w:color w:val="A020F0"/>
          <w:sz w:val="24"/>
          <w:szCs w:val="24"/>
          <w:lang w:val="en-US"/>
        </w:rPr>
        <w:t>'Signal (No Shift) Phase'</w:t>
      </w:r>
      <w:r w:rsidRPr="00486534">
        <w:rPr>
          <w:rFonts w:ascii="Courier New" w:hAnsi="Courier New" w:cs="Courier New"/>
          <w:color w:val="000000"/>
          <w:sz w:val="24"/>
          <w:szCs w:val="24"/>
          <w:lang w:val="en-US"/>
        </w:rPr>
        <w:t>)</w:t>
      </w:r>
    </w:p>
    <w:p w14:paraId="689C252C"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w:t>
      </w:r>
    </w:p>
    <w:p w14:paraId="494B001F"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subplot(2,2,3)</w:t>
      </w:r>
    </w:p>
    <w:p w14:paraId="5D5077C2"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plot(</w:t>
      </w:r>
      <w:proofErr w:type="spellStart"/>
      <w:r w:rsidRPr="00486534">
        <w:rPr>
          <w:rFonts w:ascii="Courier New" w:hAnsi="Courier New" w:cs="Courier New"/>
          <w:color w:val="000000"/>
          <w:sz w:val="24"/>
          <w:szCs w:val="24"/>
          <w:lang w:val="en-US"/>
        </w:rPr>
        <w:t>timeShifted</w:t>
      </w:r>
      <w:proofErr w:type="spellEnd"/>
      <w:r w:rsidRPr="00486534">
        <w:rPr>
          <w:rFonts w:ascii="Courier New" w:hAnsi="Courier New" w:cs="Courier New"/>
          <w:color w:val="000000"/>
          <w:sz w:val="24"/>
          <w:szCs w:val="24"/>
          <w:lang w:val="en-US"/>
        </w:rPr>
        <w:t>);</w:t>
      </w:r>
    </w:p>
    <w:p w14:paraId="730F26CA"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title(</w:t>
      </w:r>
      <w:r w:rsidRPr="00486534">
        <w:rPr>
          <w:rFonts w:ascii="Courier New" w:hAnsi="Courier New" w:cs="Courier New"/>
          <w:color w:val="A020F0"/>
          <w:sz w:val="24"/>
          <w:szCs w:val="24"/>
          <w:lang w:val="en-US"/>
        </w:rPr>
        <w:t>'Signal (Time Shifted)'</w:t>
      </w:r>
      <w:r w:rsidRPr="00486534">
        <w:rPr>
          <w:rFonts w:ascii="Courier New" w:hAnsi="Courier New" w:cs="Courier New"/>
          <w:color w:val="000000"/>
          <w:sz w:val="24"/>
          <w:szCs w:val="24"/>
          <w:lang w:val="en-US"/>
        </w:rPr>
        <w:t>)</w:t>
      </w:r>
    </w:p>
    <w:p w14:paraId="27500101"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w:t>
      </w:r>
    </w:p>
    <w:p w14:paraId="43435350"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subplot(2,2,4)</w:t>
      </w:r>
    </w:p>
    <w:p w14:paraId="08DFF6A3"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stem(angle(</w:t>
      </w:r>
      <w:proofErr w:type="spellStart"/>
      <w:r w:rsidRPr="00486534">
        <w:rPr>
          <w:rFonts w:ascii="Courier New" w:hAnsi="Courier New" w:cs="Courier New"/>
          <w:color w:val="000000"/>
          <w:sz w:val="24"/>
          <w:szCs w:val="24"/>
          <w:lang w:val="en-US"/>
        </w:rPr>
        <w:t>fft</w:t>
      </w:r>
      <w:proofErr w:type="spellEnd"/>
      <w:r w:rsidRPr="00486534">
        <w:rPr>
          <w:rFonts w:ascii="Courier New" w:hAnsi="Courier New" w:cs="Courier New"/>
          <w:color w:val="000000"/>
          <w:sz w:val="24"/>
          <w:szCs w:val="24"/>
          <w:lang w:val="en-US"/>
        </w:rPr>
        <w:t>(</w:t>
      </w:r>
      <w:proofErr w:type="spellStart"/>
      <w:r w:rsidRPr="00486534">
        <w:rPr>
          <w:rFonts w:ascii="Courier New" w:hAnsi="Courier New" w:cs="Courier New"/>
          <w:color w:val="000000"/>
          <w:sz w:val="24"/>
          <w:szCs w:val="24"/>
          <w:lang w:val="en-US"/>
        </w:rPr>
        <w:t>timeShifted</w:t>
      </w:r>
      <w:proofErr w:type="spellEnd"/>
      <w:r w:rsidRPr="00486534">
        <w:rPr>
          <w:rFonts w:ascii="Courier New" w:hAnsi="Courier New" w:cs="Courier New"/>
          <w:color w:val="000000"/>
          <w:sz w:val="24"/>
          <w:szCs w:val="24"/>
          <w:lang w:val="en-US"/>
        </w:rPr>
        <w:t>)+0.0001));</w:t>
      </w:r>
    </w:p>
    <w:p w14:paraId="13058523" w14:textId="069F3A7C" w:rsidR="00486534" w:rsidRDefault="00486534" w:rsidP="00486534">
      <w:pPr>
        <w:autoSpaceDE w:val="0"/>
        <w:autoSpaceDN w:val="0"/>
        <w:adjustRightInd w:val="0"/>
        <w:spacing w:line="240" w:lineRule="auto"/>
        <w:rPr>
          <w:ins w:id="19" w:author="Larry Pearlstein" w:date="2020-11-25T19:39:00Z"/>
          <w:rFonts w:ascii="Courier New" w:hAnsi="Courier New" w:cs="Courier New"/>
          <w:color w:val="000000"/>
          <w:sz w:val="24"/>
          <w:szCs w:val="24"/>
          <w:lang w:val="en-US"/>
        </w:rPr>
      </w:pPr>
      <w:proofErr w:type="gramStart"/>
      <w:r w:rsidRPr="00486534">
        <w:rPr>
          <w:rFonts w:ascii="Courier New" w:hAnsi="Courier New" w:cs="Courier New"/>
          <w:color w:val="000000"/>
          <w:sz w:val="24"/>
          <w:szCs w:val="24"/>
          <w:lang w:val="en-US"/>
        </w:rPr>
        <w:t>title(</w:t>
      </w:r>
      <w:proofErr w:type="gramEnd"/>
      <w:r w:rsidRPr="00486534">
        <w:rPr>
          <w:rFonts w:ascii="Courier New" w:hAnsi="Courier New" w:cs="Courier New"/>
          <w:color w:val="A020F0"/>
          <w:sz w:val="24"/>
          <w:szCs w:val="24"/>
          <w:lang w:val="en-US"/>
        </w:rPr>
        <w:t>'Signal (Time Shifted)Phase'</w:t>
      </w:r>
      <w:r w:rsidRPr="00486534">
        <w:rPr>
          <w:rFonts w:ascii="Courier New" w:hAnsi="Courier New" w:cs="Courier New"/>
          <w:color w:val="000000"/>
          <w:sz w:val="24"/>
          <w:szCs w:val="24"/>
          <w:lang w:val="en-US"/>
        </w:rPr>
        <w:t>)</w:t>
      </w:r>
    </w:p>
    <w:p w14:paraId="259360BE" w14:textId="21F32D9F" w:rsidR="00B843E0" w:rsidRDefault="00B843E0" w:rsidP="00486534">
      <w:pPr>
        <w:autoSpaceDE w:val="0"/>
        <w:autoSpaceDN w:val="0"/>
        <w:adjustRightInd w:val="0"/>
        <w:spacing w:line="240" w:lineRule="auto"/>
        <w:rPr>
          <w:ins w:id="20" w:author="Larry Pearlstein" w:date="2020-11-25T19:40:00Z"/>
          <w:rFonts w:ascii="Courier New" w:hAnsi="Courier New" w:cs="Courier New"/>
          <w:color w:val="000000"/>
          <w:sz w:val="24"/>
          <w:szCs w:val="24"/>
          <w:lang w:val="en-US"/>
        </w:rPr>
      </w:pPr>
    </w:p>
    <w:p w14:paraId="0929E303" w14:textId="110A3550" w:rsidR="00B843E0" w:rsidRDefault="00B843E0" w:rsidP="00486534">
      <w:pPr>
        <w:autoSpaceDE w:val="0"/>
        <w:autoSpaceDN w:val="0"/>
        <w:adjustRightInd w:val="0"/>
        <w:spacing w:line="240" w:lineRule="auto"/>
        <w:rPr>
          <w:ins w:id="21" w:author="Larry Pearlstein" w:date="2020-11-25T19:40:00Z"/>
          <w:rFonts w:ascii="Courier New" w:hAnsi="Courier New" w:cs="Courier New"/>
          <w:color w:val="000000"/>
          <w:sz w:val="24"/>
          <w:szCs w:val="24"/>
          <w:lang w:val="en-US"/>
        </w:rPr>
      </w:pPr>
      <w:ins w:id="22" w:author="Larry Pearlstein" w:date="2020-11-25T19:40:00Z">
        <w:r>
          <w:rPr>
            <w:rFonts w:ascii="Courier New" w:hAnsi="Courier New" w:cs="Courier New"/>
            <w:color w:val="000000"/>
            <w:sz w:val="24"/>
            <w:szCs w:val="24"/>
            <w:lang w:val="en-US"/>
          </w:rPr>
          <w:t>What do we expect?</w:t>
        </w:r>
      </w:ins>
    </w:p>
    <w:p w14:paraId="4FAC0804" w14:textId="15BC6603" w:rsidR="00B843E0" w:rsidRDefault="00B843E0" w:rsidP="00486534">
      <w:pPr>
        <w:autoSpaceDE w:val="0"/>
        <w:autoSpaceDN w:val="0"/>
        <w:adjustRightInd w:val="0"/>
        <w:spacing w:line="240" w:lineRule="auto"/>
        <w:rPr>
          <w:ins w:id="23" w:author="Larry Pearlstein" w:date="2020-11-25T19:40:00Z"/>
          <w:rFonts w:ascii="Courier New" w:hAnsi="Courier New" w:cs="Courier New"/>
          <w:color w:val="000000"/>
          <w:sz w:val="24"/>
          <w:szCs w:val="24"/>
          <w:lang w:val="en-US"/>
        </w:rPr>
      </w:pPr>
    </w:p>
    <w:p w14:paraId="77A22B6C" w14:textId="69739D9A" w:rsidR="00B843E0" w:rsidRPr="00503063" w:rsidRDefault="00503063" w:rsidP="00486534">
      <w:pPr>
        <w:autoSpaceDE w:val="0"/>
        <w:autoSpaceDN w:val="0"/>
        <w:adjustRightInd w:val="0"/>
        <w:spacing w:line="240" w:lineRule="auto"/>
        <w:rPr>
          <w:ins w:id="24" w:author="Larry Pearlstein" w:date="2020-11-25T19:48:00Z"/>
          <w:rFonts w:ascii="Courier New" w:hAnsi="Courier New" w:cs="Courier New"/>
          <w:sz w:val="24"/>
          <w:szCs w:val="24"/>
          <w:lang w:val="en-US"/>
          <w:rPrChange w:id="25" w:author="Larry Pearlstein" w:date="2020-11-25T19:48:00Z">
            <w:rPr>
              <w:ins w:id="26" w:author="Larry Pearlstein" w:date="2020-11-25T19:48:00Z"/>
              <w:rFonts w:ascii="Courier New" w:hAnsi="Courier New" w:cs="Courier New"/>
              <w:sz w:val="24"/>
              <w:szCs w:val="24"/>
              <w:lang w:val="en-US"/>
            </w:rPr>
          </w:rPrChange>
        </w:rPr>
      </w:pPr>
      <m:oMathPara>
        <m:oMath>
          <m:sSub>
            <m:sSubPr>
              <m:ctrlPr>
                <w:ins w:id="27" w:author="Larry Pearlstein" w:date="2020-11-25T19:47:00Z">
                  <w:rPr>
                    <w:rFonts w:ascii="Cambria Math" w:hAnsi="Cambria Math" w:cs="Courier New"/>
                    <w:i/>
                    <w:sz w:val="24"/>
                    <w:szCs w:val="24"/>
                    <w:lang w:val="en-US"/>
                  </w:rPr>
                </w:ins>
              </m:ctrlPr>
            </m:sSubPr>
            <m:e>
              <m:r>
                <w:ins w:id="28" w:author="Larry Pearlstein" w:date="2020-11-25T19:40:00Z">
                  <w:rPr>
                    <w:rFonts w:ascii="Cambria Math" w:hAnsi="Cambria Math" w:cs="Courier New"/>
                    <w:sz w:val="24"/>
                    <w:szCs w:val="24"/>
                    <w:lang w:val="en-US"/>
                  </w:rPr>
                  <m:t>X</m:t>
                </w:ins>
              </m:r>
            </m:e>
            <m:sub>
              <m:r>
                <w:ins w:id="29" w:author="Larry Pearlstein" w:date="2020-11-25T19:47:00Z">
                  <w:rPr>
                    <w:rFonts w:ascii="Cambria Math" w:hAnsi="Cambria Math" w:cs="Courier New"/>
                    <w:sz w:val="24"/>
                    <w:szCs w:val="24"/>
                    <w:lang w:val="en-US"/>
                  </w:rPr>
                  <m:t>1</m:t>
                </w:ins>
              </m:r>
            </m:sub>
          </m:sSub>
          <m:d>
            <m:dPr>
              <m:begChr m:val="["/>
              <m:endChr m:val="]"/>
              <m:ctrlPr>
                <w:ins w:id="30" w:author="Larry Pearlstein" w:date="2020-11-25T19:40:00Z">
                  <w:rPr>
                    <w:rFonts w:ascii="Cambria Math" w:hAnsi="Cambria Math" w:cs="Courier New"/>
                    <w:i/>
                    <w:sz w:val="24"/>
                    <w:szCs w:val="24"/>
                    <w:lang w:val="en-US"/>
                  </w:rPr>
                </w:ins>
              </m:ctrlPr>
            </m:dPr>
            <m:e>
              <m:r>
                <w:ins w:id="31" w:author="Larry Pearlstein" w:date="2020-11-25T19:40:00Z">
                  <w:rPr>
                    <w:rFonts w:ascii="Cambria Math" w:hAnsi="Cambria Math" w:cs="Courier New"/>
                    <w:sz w:val="24"/>
                    <w:szCs w:val="24"/>
                    <w:lang w:val="en-US"/>
                  </w:rPr>
                  <m:t>k</m:t>
                </w:ins>
              </m:r>
            </m:e>
          </m:d>
          <m:r>
            <w:ins w:id="32" w:author="Larry Pearlstein" w:date="2020-11-25T19:40:00Z">
              <w:rPr>
                <w:rFonts w:ascii="Cambria Math" w:hAnsi="Cambria Math" w:cs="Courier New"/>
                <w:sz w:val="24"/>
                <w:szCs w:val="24"/>
                <w:lang w:val="en-US"/>
              </w:rPr>
              <m:t>=</m:t>
            </w:ins>
          </m:r>
          <m:nary>
            <m:naryPr>
              <m:chr m:val="∑"/>
              <m:limLoc m:val="undOvr"/>
              <m:ctrlPr>
                <w:ins w:id="33" w:author="Larry Pearlstein" w:date="2020-11-25T19:40:00Z">
                  <w:rPr>
                    <w:rFonts w:ascii="Cambria Math" w:hAnsi="Cambria Math" w:cs="Courier New"/>
                    <w:i/>
                    <w:sz w:val="24"/>
                    <w:szCs w:val="24"/>
                    <w:lang w:val="en-US"/>
                  </w:rPr>
                </w:ins>
              </m:ctrlPr>
            </m:naryPr>
            <m:sub>
              <m:r>
                <w:ins w:id="34" w:author="Larry Pearlstein" w:date="2020-11-25T19:40:00Z">
                  <w:rPr>
                    <w:rFonts w:ascii="Cambria Math" w:hAnsi="Cambria Math" w:cs="Courier New"/>
                    <w:sz w:val="24"/>
                    <w:szCs w:val="24"/>
                    <w:lang w:val="en-US"/>
                  </w:rPr>
                  <m:t>n=0</m:t>
                </w:ins>
              </m:r>
            </m:sub>
            <m:sup>
              <m:r>
                <w:ins w:id="35" w:author="Larry Pearlstein" w:date="2020-11-25T19:41:00Z">
                  <w:rPr>
                    <w:rFonts w:ascii="Cambria Math" w:hAnsi="Cambria Math" w:cs="Courier New"/>
                    <w:sz w:val="24"/>
                    <w:szCs w:val="24"/>
                    <w:lang w:val="en-US"/>
                  </w:rPr>
                  <m:t>N-1</m:t>
                </w:ins>
              </m:r>
            </m:sup>
            <m:e>
              <m:r>
                <w:ins w:id="36" w:author="Larry Pearlstein" w:date="2020-11-25T19:40:00Z">
                  <w:rPr>
                    <w:rFonts w:ascii="Cambria Math" w:hAnsi="Cambria Math" w:cs="Courier New"/>
                    <w:sz w:val="24"/>
                    <w:szCs w:val="24"/>
                    <w:lang w:val="en-US"/>
                  </w:rPr>
                  <m:t>x</m:t>
                </w:ins>
              </m:r>
              <m:d>
                <m:dPr>
                  <m:begChr m:val="["/>
                  <m:endChr m:val="]"/>
                  <m:ctrlPr>
                    <w:ins w:id="37" w:author="Larry Pearlstein" w:date="2020-11-25T19:40:00Z">
                      <w:rPr>
                        <w:rFonts w:ascii="Cambria Math" w:hAnsi="Cambria Math" w:cs="Courier New"/>
                        <w:i/>
                        <w:sz w:val="24"/>
                        <w:szCs w:val="24"/>
                        <w:lang w:val="en-US"/>
                      </w:rPr>
                    </w:ins>
                  </m:ctrlPr>
                </m:dPr>
                <m:e>
                  <m:r>
                    <w:ins w:id="38" w:author="Larry Pearlstein" w:date="2020-11-25T19:40:00Z">
                      <w:rPr>
                        <w:rFonts w:ascii="Cambria Math" w:hAnsi="Cambria Math" w:cs="Courier New"/>
                        <w:sz w:val="24"/>
                        <w:szCs w:val="24"/>
                        <w:lang w:val="en-US"/>
                      </w:rPr>
                      <m:t>n</m:t>
                    </w:ins>
                  </m:r>
                  <m:r>
                    <w:ins w:id="39" w:author="Larry Pearlstein" w:date="2020-11-25T19:44:00Z">
                      <w:rPr>
                        <w:rFonts w:ascii="Cambria Math" w:hAnsi="Cambria Math" w:cs="Courier New"/>
                        <w:sz w:val="24"/>
                        <w:szCs w:val="24"/>
                        <w:lang w:val="en-US"/>
                      </w:rPr>
                      <m:t>+</m:t>
                    </w:ins>
                  </m:r>
                  <m:r>
                    <w:ins w:id="40" w:author="Larry Pearlstein" w:date="2020-11-25T19:44:00Z">
                      <w:rPr>
                        <w:rFonts w:ascii="Cambria Math" w:hAnsi="Cambria Math" w:cs="Courier New"/>
                        <w:sz w:val="24"/>
                        <w:szCs w:val="24"/>
                        <w:lang w:val="en-US"/>
                      </w:rPr>
                      <m:t>2</m:t>
                    </w:ins>
                  </m:r>
                </m:e>
              </m:d>
              <m:sSup>
                <m:sSupPr>
                  <m:ctrlPr>
                    <w:ins w:id="41" w:author="Larry Pearlstein" w:date="2020-11-25T19:40:00Z">
                      <w:rPr>
                        <w:rFonts w:ascii="Cambria Math" w:hAnsi="Cambria Math" w:cs="Courier New"/>
                        <w:i/>
                        <w:sz w:val="24"/>
                        <w:szCs w:val="24"/>
                        <w:lang w:val="en-US"/>
                      </w:rPr>
                    </w:ins>
                  </m:ctrlPr>
                </m:sSupPr>
                <m:e>
                  <m:r>
                    <w:ins w:id="42" w:author="Larry Pearlstein" w:date="2020-11-25T19:40:00Z">
                      <w:rPr>
                        <w:rFonts w:ascii="Cambria Math" w:hAnsi="Cambria Math" w:cs="Courier New"/>
                        <w:sz w:val="24"/>
                        <w:szCs w:val="24"/>
                        <w:lang w:val="en-US"/>
                      </w:rPr>
                      <m:t>e</m:t>
                    </w:ins>
                  </m:r>
                </m:e>
                <m:sup>
                  <m:r>
                    <w:ins w:id="43" w:author="Larry Pearlstein" w:date="2020-11-25T19:47:00Z">
                      <w:rPr>
                        <w:rFonts w:ascii="Cambria Math" w:hAnsi="Cambria Math" w:cs="Courier New"/>
                        <w:sz w:val="24"/>
                        <w:szCs w:val="24"/>
                        <w:lang w:val="en-US"/>
                      </w:rPr>
                      <m:t>-</m:t>
                    </w:ins>
                  </m:r>
                  <m:r>
                    <w:ins w:id="44" w:author="Larry Pearlstein" w:date="2020-11-25T19:42:00Z">
                      <w:rPr>
                        <w:rFonts w:ascii="Cambria Math" w:hAnsi="Cambria Math" w:cs="Courier New"/>
                        <w:sz w:val="24"/>
                        <w:szCs w:val="24"/>
                        <w:lang w:val="en-US"/>
                      </w:rPr>
                      <m:t>j</m:t>
                    </w:ins>
                  </m:r>
                  <m:f>
                    <m:fPr>
                      <m:ctrlPr>
                        <w:ins w:id="45" w:author="Larry Pearlstein" w:date="2020-11-25T19:41:00Z">
                          <w:rPr>
                            <w:rFonts w:ascii="Cambria Math" w:hAnsi="Cambria Math" w:cs="Courier New"/>
                            <w:i/>
                            <w:sz w:val="24"/>
                            <w:szCs w:val="24"/>
                            <w:lang w:val="en-US"/>
                          </w:rPr>
                        </w:ins>
                      </m:ctrlPr>
                    </m:fPr>
                    <m:num>
                      <m:r>
                        <w:ins w:id="46" w:author="Larry Pearlstein" w:date="2020-11-25T19:41:00Z">
                          <w:rPr>
                            <w:rFonts w:ascii="Cambria Math" w:hAnsi="Cambria Math" w:cs="Courier New"/>
                            <w:sz w:val="24"/>
                            <w:szCs w:val="24"/>
                            <w:lang w:val="en-US"/>
                          </w:rPr>
                          <m:t>2π</m:t>
                        </w:ins>
                      </m:r>
                    </m:num>
                    <m:den>
                      <m:r>
                        <w:ins w:id="47" w:author="Larry Pearlstein" w:date="2020-11-25T19:41:00Z">
                          <w:rPr>
                            <w:rFonts w:ascii="Cambria Math" w:hAnsi="Cambria Math" w:cs="Courier New"/>
                            <w:sz w:val="24"/>
                            <w:szCs w:val="24"/>
                            <w:lang w:val="en-US"/>
                          </w:rPr>
                          <m:t>N</m:t>
                        </w:ins>
                      </m:r>
                    </m:den>
                  </m:f>
                  <m:r>
                    <w:ins w:id="48" w:author="Larry Pearlstein" w:date="2020-11-25T19:42:00Z">
                      <w:rPr>
                        <w:rFonts w:ascii="Cambria Math" w:hAnsi="Cambria Math" w:cs="Courier New"/>
                        <w:sz w:val="24"/>
                        <w:szCs w:val="24"/>
                        <w:lang w:val="en-US"/>
                      </w:rPr>
                      <m:t>nk</m:t>
                    </w:ins>
                  </m:r>
                </m:sup>
              </m:sSup>
            </m:e>
          </m:nary>
          <m:r>
            <w:ins w:id="49" w:author="Larry Pearlstein" w:date="2020-11-25T19:44:00Z">
              <w:rPr>
                <w:rFonts w:ascii="Cambria Math" w:hAnsi="Cambria Math" w:cs="Courier New"/>
                <w:sz w:val="24"/>
                <w:szCs w:val="24"/>
                <w:lang w:val="en-US"/>
              </w:rPr>
              <m:t>=</m:t>
            </w:ins>
          </m:r>
          <m:nary>
            <m:naryPr>
              <m:chr m:val="∑"/>
              <m:limLoc m:val="undOvr"/>
              <m:ctrlPr>
                <w:ins w:id="50" w:author="Larry Pearlstein" w:date="2020-11-25T19:44:00Z">
                  <w:rPr>
                    <w:rFonts w:ascii="Cambria Math" w:hAnsi="Cambria Math" w:cs="Courier New"/>
                    <w:i/>
                    <w:sz w:val="24"/>
                    <w:szCs w:val="24"/>
                    <w:lang w:val="en-US"/>
                  </w:rPr>
                </w:ins>
              </m:ctrlPr>
            </m:naryPr>
            <m:sub>
              <m:r>
                <w:ins w:id="51" w:author="Larry Pearlstein" w:date="2020-11-25T19:44:00Z">
                  <m:rPr>
                    <m:scr m:val="script"/>
                  </m:rPr>
                  <w:rPr>
                    <w:rFonts w:ascii="Cambria Math" w:hAnsi="Cambria Math" w:cs="Courier New"/>
                    <w:sz w:val="24"/>
                    <w:szCs w:val="24"/>
                    <w:lang w:val="en-US"/>
                  </w:rPr>
                  <m:t>l</m:t>
                </w:ins>
              </m:r>
              <m:r>
                <w:ins w:id="52" w:author="Larry Pearlstein" w:date="2020-11-25T19:44:00Z">
                  <w:rPr>
                    <w:rFonts w:ascii="Cambria Math" w:hAnsi="Cambria Math" w:cs="Courier New"/>
                    <w:sz w:val="24"/>
                    <w:szCs w:val="24"/>
                    <w:lang w:val="en-US"/>
                  </w:rPr>
                  <m:t>=</m:t>
                </w:ins>
              </m:r>
              <m:r>
                <w:ins w:id="53" w:author="Larry Pearlstein" w:date="2020-11-25T19:45:00Z">
                  <w:rPr>
                    <w:rFonts w:ascii="Cambria Math" w:hAnsi="Cambria Math" w:cs="Courier New"/>
                    <w:sz w:val="24"/>
                    <w:szCs w:val="24"/>
                    <w:lang w:val="en-US"/>
                  </w:rPr>
                  <m:t>2</m:t>
                </w:ins>
              </m:r>
            </m:sub>
            <m:sup>
              <m:r>
                <w:ins w:id="54" w:author="Larry Pearlstein" w:date="2020-11-25T19:44:00Z">
                  <w:rPr>
                    <w:rFonts w:ascii="Cambria Math" w:hAnsi="Cambria Math" w:cs="Courier New"/>
                    <w:sz w:val="24"/>
                    <w:szCs w:val="24"/>
                    <w:lang w:val="en-US"/>
                  </w:rPr>
                  <m:t>N</m:t>
                </w:ins>
              </m:r>
              <m:r>
                <w:ins w:id="55" w:author="Larry Pearlstein" w:date="2020-11-25T19:45:00Z">
                  <w:rPr>
                    <w:rFonts w:ascii="Cambria Math" w:hAnsi="Cambria Math" w:cs="Courier New"/>
                    <w:sz w:val="24"/>
                    <w:szCs w:val="24"/>
                    <w:lang w:val="en-US"/>
                  </w:rPr>
                  <m:t>+1</m:t>
                </w:ins>
              </m:r>
            </m:sup>
            <m:e>
              <m:r>
                <w:ins w:id="56" w:author="Larry Pearlstein" w:date="2020-11-25T19:44:00Z">
                  <w:rPr>
                    <w:rFonts w:ascii="Cambria Math" w:hAnsi="Cambria Math" w:cs="Courier New"/>
                    <w:sz w:val="24"/>
                    <w:szCs w:val="24"/>
                    <w:lang w:val="en-US"/>
                  </w:rPr>
                  <m:t>x</m:t>
                </w:ins>
              </m:r>
              <m:d>
                <m:dPr>
                  <m:begChr m:val="["/>
                  <m:endChr m:val="]"/>
                  <m:ctrlPr>
                    <w:ins w:id="57" w:author="Larry Pearlstein" w:date="2020-11-25T19:44:00Z">
                      <w:rPr>
                        <w:rFonts w:ascii="Cambria Math" w:hAnsi="Cambria Math" w:cs="Courier New"/>
                        <w:i/>
                        <w:sz w:val="24"/>
                        <w:szCs w:val="24"/>
                        <w:lang w:val="en-US"/>
                      </w:rPr>
                    </w:ins>
                  </m:ctrlPr>
                </m:dPr>
                <m:e>
                  <m:r>
                    <w:ins w:id="58" w:author="Larry Pearlstein" w:date="2020-11-25T19:44:00Z">
                      <m:rPr>
                        <m:scr m:val="script"/>
                      </m:rPr>
                      <w:rPr>
                        <w:rFonts w:ascii="Cambria Math" w:hAnsi="Cambria Math" w:cs="Courier New"/>
                        <w:sz w:val="24"/>
                        <w:szCs w:val="24"/>
                        <w:lang w:val="en-US"/>
                      </w:rPr>
                      <m:t>l</m:t>
                    </w:ins>
                  </m:r>
                </m:e>
              </m:d>
              <m:sSup>
                <m:sSupPr>
                  <m:ctrlPr>
                    <w:ins w:id="59" w:author="Larry Pearlstein" w:date="2020-11-25T19:44:00Z">
                      <w:rPr>
                        <w:rFonts w:ascii="Cambria Math" w:hAnsi="Cambria Math" w:cs="Courier New"/>
                        <w:i/>
                        <w:sz w:val="24"/>
                        <w:szCs w:val="24"/>
                        <w:lang w:val="en-US"/>
                      </w:rPr>
                    </w:ins>
                  </m:ctrlPr>
                </m:sSupPr>
                <m:e>
                  <m:r>
                    <w:ins w:id="60" w:author="Larry Pearlstein" w:date="2020-11-25T19:44:00Z">
                      <w:rPr>
                        <w:rFonts w:ascii="Cambria Math" w:hAnsi="Cambria Math" w:cs="Courier New"/>
                        <w:sz w:val="24"/>
                        <w:szCs w:val="24"/>
                        <w:lang w:val="en-US"/>
                      </w:rPr>
                      <m:t>e</m:t>
                    </w:ins>
                  </m:r>
                </m:e>
                <m:sup>
                  <m:r>
                    <w:ins w:id="61" w:author="Larry Pearlstein" w:date="2020-11-25T19:48:00Z">
                      <w:rPr>
                        <w:rFonts w:ascii="Cambria Math" w:hAnsi="Cambria Math" w:cs="Courier New"/>
                        <w:sz w:val="24"/>
                        <w:szCs w:val="24"/>
                        <w:lang w:val="en-US"/>
                      </w:rPr>
                      <m:t>-</m:t>
                    </w:ins>
                  </m:r>
                  <m:r>
                    <w:ins w:id="62" w:author="Larry Pearlstein" w:date="2020-11-25T19:44:00Z">
                      <w:rPr>
                        <w:rFonts w:ascii="Cambria Math" w:hAnsi="Cambria Math" w:cs="Courier New"/>
                        <w:sz w:val="24"/>
                        <w:szCs w:val="24"/>
                        <w:lang w:val="en-US"/>
                      </w:rPr>
                      <m:t>j</m:t>
                    </w:ins>
                  </m:r>
                  <m:f>
                    <m:fPr>
                      <m:ctrlPr>
                        <w:ins w:id="63" w:author="Larry Pearlstein" w:date="2020-11-25T19:44:00Z">
                          <w:rPr>
                            <w:rFonts w:ascii="Cambria Math" w:hAnsi="Cambria Math" w:cs="Courier New"/>
                            <w:i/>
                            <w:sz w:val="24"/>
                            <w:szCs w:val="24"/>
                            <w:lang w:val="en-US"/>
                          </w:rPr>
                        </w:ins>
                      </m:ctrlPr>
                    </m:fPr>
                    <m:num>
                      <m:r>
                        <w:ins w:id="64" w:author="Larry Pearlstein" w:date="2020-11-25T19:44:00Z">
                          <w:rPr>
                            <w:rFonts w:ascii="Cambria Math" w:hAnsi="Cambria Math" w:cs="Courier New"/>
                            <w:sz w:val="24"/>
                            <w:szCs w:val="24"/>
                            <w:lang w:val="en-US"/>
                          </w:rPr>
                          <m:t>2π</m:t>
                        </w:ins>
                      </m:r>
                    </m:num>
                    <m:den>
                      <m:r>
                        <w:ins w:id="65" w:author="Larry Pearlstein" w:date="2020-11-25T19:44:00Z">
                          <w:rPr>
                            <w:rFonts w:ascii="Cambria Math" w:hAnsi="Cambria Math" w:cs="Courier New"/>
                            <w:sz w:val="24"/>
                            <w:szCs w:val="24"/>
                            <w:lang w:val="en-US"/>
                          </w:rPr>
                          <m:t>N</m:t>
                        </w:ins>
                      </m:r>
                    </m:den>
                  </m:f>
                  <m:r>
                    <w:ins w:id="66" w:author="Larry Pearlstein" w:date="2020-11-25T19:46:00Z">
                      <m:rPr>
                        <m:scr m:val="script"/>
                      </m:rPr>
                      <w:rPr>
                        <w:rFonts w:ascii="Cambria Math" w:hAnsi="Cambria Math" w:cs="Courier New"/>
                        <w:sz w:val="24"/>
                        <w:szCs w:val="24"/>
                        <w:lang w:val="en-US"/>
                      </w:rPr>
                      <m:t>(l-</m:t>
                    </w:ins>
                  </m:r>
                  <m:r>
                    <w:ins w:id="67" w:author="Larry Pearlstein" w:date="2020-11-25T19:46:00Z">
                      <w:rPr>
                        <w:rFonts w:ascii="Cambria Math" w:hAnsi="Cambria Math" w:cs="Courier New"/>
                        <w:sz w:val="24"/>
                        <w:szCs w:val="24"/>
                        <w:lang w:val="en-US"/>
                      </w:rPr>
                      <m:t>2)</m:t>
                    </w:ins>
                  </m:r>
                  <m:r>
                    <w:ins w:id="68" w:author="Larry Pearlstein" w:date="2020-11-25T19:44:00Z">
                      <w:rPr>
                        <w:rFonts w:ascii="Cambria Math" w:hAnsi="Cambria Math" w:cs="Courier New"/>
                        <w:sz w:val="24"/>
                        <w:szCs w:val="24"/>
                        <w:lang w:val="en-US"/>
                      </w:rPr>
                      <m:t>k</m:t>
                    </w:ins>
                  </m:r>
                </m:sup>
              </m:sSup>
            </m:e>
          </m:nary>
          <m:r>
            <w:ins w:id="69" w:author="Larry Pearlstein" w:date="2020-11-25T19:47:00Z">
              <w:rPr>
                <w:rFonts w:ascii="Cambria Math" w:hAnsi="Cambria Math" w:cs="Courier New"/>
                <w:sz w:val="24"/>
                <w:szCs w:val="24"/>
                <w:lang w:val="en-US"/>
              </w:rPr>
              <m:t>=</m:t>
            </w:ins>
          </m:r>
          <m:r>
            <w:ins w:id="70" w:author="Larry Pearlstein" w:date="2020-11-25T19:48:00Z">
              <w:rPr>
                <w:rFonts w:ascii="Cambria Math" w:hAnsi="Cambria Math" w:cs="Courier New"/>
                <w:sz w:val="24"/>
                <w:szCs w:val="24"/>
                <w:lang w:val="en-US"/>
              </w:rPr>
              <m:t>X[k]</m:t>
            </w:ins>
          </m:r>
          <m:sSup>
            <m:sSupPr>
              <m:ctrlPr>
                <w:ins w:id="71" w:author="Larry Pearlstein" w:date="2020-11-25T19:47:00Z">
                  <w:rPr>
                    <w:rFonts w:ascii="Cambria Math" w:hAnsi="Cambria Math" w:cs="Courier New"/>
                    <w:i/>
                    <w:sz w:val="24"/>
                    <w:szCs w:val="24"/>
                    <w:lang w:val="en-US"/>
                  </w:rPr>
                </w:ins>
              </m:ctrlPr>
            </m:sSupPr>
            <m:e>
              <m:r>
                <w:ins w:id="72" w:author="Larry Pearlstein" w:date="2020-11-25T19:47:00Z">
                  <w:rPr>
                    <w:rFonts w:ascii="Cambria Math" w:hAnsi="Cambria Math" w:cs="Courier New"/>
                    <w:sz w:val="24"/>
                    <w:szCs w:val="24"/>
                    <w:lang w:val="en-US"/>
                  </w:rPr>
                  <m:t>e</m:t>
                </w:ins>
              </m:r>
            </m:e>
            <m:sup>
              <m:r>
                <w:ins w:id="73" w:author="Larry Pearlstein" w:date="2020-11-25T19:47:00Z">
                  <w:rPr>
                    <w:rFonts w:ascii="Cambria Math" w:hAnsi="Cambria Math" w:cs="Courier New"/>
                    <w:sz w:val="24"/>
                    <w:szCs w:val="24"/>
                    <w:lang w:val="en-US"/>
                  </w:rPr>
                  <m:t>j</m:t>
                </w:ins>
              </m:r>
              <m:f>
                <m:fPr>
                  <m:ctrlPr>
                    <w:ins w:id="74" w:author="Larry Pearlstein" w:date="2020-11-25T19:47:00Z">
                      <w:rPr>
                        <w:rFonts w:ascii="Cambria Math" w:hAnsi="Cambria Math" w:cs="Courier New"/>
                        <w:i/>
                        <w:sz w:val="24"/>
                        <w:szCs w:val="24"/>
                        <w:lang w:val="en-US"/>
                      </w:rPr>
                    </w:ins>
                  </m:ctrlPr>
                </m:fPr>
                <m:num>
                  <m:r>
                    <w:ins w:id="75" w:author="Larry Pearlstein" w:date="2020-11-25T19:47:00Z">
                      <w:rPr>
                        <w:rFonts w:ascii="Cambria Math" w:hAnsi="Cambria Math" w:cs="Courier New"/>
                        <w:sz w:val="24"/>
                        <w:szCs w:val="24"/>
                        <w:lang w:val="en-US"/>
                      </w:rPr>
                      <m:t>2π</m:t>
                    </w:ins>
                  </m:r>
                </m:num>
                <m:den>
                  <m:r>
                    <w:ins w:id="76" w:author="Larry Pearlstein" w:date="2020-11-25T19:47:00Z">
                      <w:rPr>
                        <w:rFonts w:ascii="Cambria Math" w:hAnsi="Cambria Math" w:cs="Courier New"/>
                        <w:sz w:val="24"/>
                        <w:szCs w:val="24"/>
                        <w:lang w:val="en-US"/>
                      </w:rPr>
                      <m:t>N</m:t>
                    </w:ins>
                  </m:r>
                </m:den>
              </m:f>
              <m:r>
                <w:ins w:id="77" w:author="Larry Pearlstein" w:date="2020-11-25T19:47:00Z">
                  <w:rPr>
                    <w:rFonts w:ascii="Cambria Math" w:hAnsi="Cambria Math" w:cs="Courier New"/>
                    <w:sz w:val="24"/>
                    <w:szCs w:val="24"/>
                    <w:lang w:val="en-US"/>
                  </w:rPr>
                  <m:t>2</m:t>
                </w:ins>
              </m:r>
              <m:r>
                <w:ins w:id="78" w:author="Larry Pearlstein" w:date="2020-11-25T19:47:00Z">
                  <w:rPr>
                    <w:rFonts w:ascii="Cambria Math" w:hAnsi="Cambria Math" w:cs="Courier New"/>
                    <w:sz w:val="24"/>
                    <w:szCs w:val="24"/>
                    <w:lang w:val="en-US"/>
                  </w:rPr>
                  <m:t>k</m:t>
                </w:ins>
              </m:r>
            </m:sup>
          </m:sSup>
        </m:oMath>
      </m:oMathPara>
    </w:p>
    <w:p w14:paraId="1371FD02" w14:textId="6BE95F84" w:rsidR="00503063" w:rsidRPr="00B843E0" w:rsidRDefault="00503063" w:rsidP="00486534">
      <w:pPr>
        <w:autoSpaceDE w:val="0"/>
        <w:autoSpaceDN w:val="0"/>
        <w:adjustRightInd w:val="0"/>
        <w:spacing w:line="240" w:lineRule="auto"/>
        <w:rPr>
          <w:ins w:id="79" w:author="Larry Pearlstein" w:date="2020-11-25T19:42:00Z"/>
          <w:rFonts w:ascii="Courier New" w:hAnsi="Courier New" w:cs="Courier New"/>
          <w:sz w:val="24"/>
          <w:szCs w:val="24"/>
          <w:lang w:val="en-US"/>
          <w:rPrChange w:id="80" w:author="Larry Pearlstein" w:date="2020-11-25T19:42:00Z">
            <w:rPr>
              <w:ins w:id="81" w:author="Larry Pearlstein" w:date="2020-11-25T19:42:00Z"/>
              <w:rFonts w:ascii="Courier New" w:hAnsi="Courier New" w:cs="Courier New"/>
              <w:sz w:val="24"/>
              <w:szCs w:val="24"/>
              <w:lang w:val="en-US"/>
            </w:rPr>
          </w:rPrChange>
        </w:rPr>
      </w:pPr>
      <m:oMathPara>
        <m:oMath>
          <m:r>
            <w:ins w:id="82" w:author="Larry Pearlstein" w:date="2020-11-25T19:49:00Z">
              <w:rPr>
                <w:rFonts w:ascii="Cambria Math" w:hAnsi="Cambria Math" w:cs="Courier New"/>
                <w:sz w:val="24"/>
                <w:szCs w:val="24"/>
                <w:lang w:val="en-US"/>
              </w:rPr>
              <m:t xml:space="preserve">∠ </m:t>
            </w:ins>
          </m:r>
          <m:sSub>
            <m:sSubPr>
              <m:ctrlPr>
                <w:ins w:id="83" w:author="Larry Pearlstein" w:date="2020-11-25T19:49:00Z">
                  <w:rPr>
                    <w:rFonts w:ascii="Cambria Math" w:hAnsi="Cambria Math" w:cs="Courier New"/>
                    <w:i/>
                    <w:sz w:val="24"/>
                    <w:szCs w:val="24"/>
                    <w:lang w:val="en-US"/>
                  </w:rPr>
                </w:ins>
              </m:ctrlPr>
            </m:sSubPr>
            <m:e>
              <m:r>
                <w:ins w:id="84" w:author="Larry Pearlstein" w:date="2020-11-25T19:49:00Z">
                  <w:rPr>
                    <w:rFonts w:ascii="Cambria Math" w:hAnsi="Cambria Math" w:cs="Courier New"/>
                    <w:sz w:val="24"/>
                    <w:szCs w:val="24"/>
                    <w:lang w:val="en-US"/>
                  </w:rPr>
                  <m:t>X</m:t>
                </w:ins>
              </m:r>
            </m:e>
            <m:sub>
              <m:r>
                <w:ins w:id="85" w:author="Larry Pearlstein" w:date="2020-11-25T19:49:00Z">
                  <w:rPr>
                    <w:rFonts w:ascii="Cambria Math" w:hAnsi="Cambria Math" w:cs="Courier New"/>
                    <w:sz w:val="24"/>
                    <w:szCs w:val="24"/>
                    <w:lang w:val="en-US"/>
                  </w:rPr>
                  <m:t>1</m:t>
                </w:ins>
              </m:r>
            </m:sub>
          </m:sSub>
          <m:d>
            <m:dPr>
              <m:begChr m:val="["/>
              <m:endChr m:val="]"/>
              <m:ctrlPr>
                <w:ins w:id="86" w:author="Larry Pearlstein" w:date="2020-11-25T19:49:00Z">
                  <w:rPr>
                    <w:rFonts w:ascii="Cambria Math" w:hAnsi="Cambria Math" w:cs="Courier New"/>
                    <w:i/>
                    <w:sz w:val="24"/>
                    <w:szCs w:val="24"/>
                    <w:lang w:val="en-US"/>
                  </w:rPr>
                </w:ins>
              </m:ctrlPr>
            </m:dPr>
            <m:e>
              <m:r>
                <w:ins w:id="87" w:author="Larry Pearlstein" w:date="2020-11-25T19:49:00Z">
                  <w:rPr>
                    <w:rFonts w:ascii="Cambria Math" w:hAnsi="Cambria Math" w:cs="Courier New"/>
                    <w:sz w:val="24"/>
                    <w:szCs w:val="24"/>
                    <w:lang w:val="en-US"/>
                  </w:rPr>
                  <m:t>k</m:t>
                </w:ins>
              </m:r>
            </m:e>
          </m:d>
          <m:r>
            <w:ins w:id="88" w:author="Larry Pearlstein" w:date="2020-11-25T19:49:00Z">
              <w:rPr>
                <w:rFonts w:ascii="Cambria Math" w:hAnsi="Cambria Math" w:cs="Courier New"/>
                <w:sz w:val="24"/>
                <w:szCs w:val="24"/>
                <w:lang w:val="en-US"/>
              </w:rPr>
              <m:t>=</m:t>
            </w:ins>
          </m:r>
          <m:r>
            <w:ins w:id="89" w:author="Larry Pearlstein" w:date="2020-11-25T19:49:00Z">
              <w:rPr>
                <w:rFonts w:ascii="Cambria Math" w:hAnsi="Cambria Math" w:cs="Courier New"/>
                <w:sz w:val="24"/>
                <w:szCs w:val="24"/>
                <w:lang w:val="en-US"/>
              </w:rPr>
              <m:t>∠</m:t>
            </w:ins>
          </m:r>
          <m:r>
            <w:ins w:id="90" w:author="Larry Pearlstein" w:date="2020-11-25T19:49:00Z">
              <w:rPr>
                <w:rFonts w:ascii="Cambria Math" w:hAnsi="Cambria Math" w:cs="Courier New"/>
                <w:sz w:val="24"/>
                <w:szCs w:val="24"/>
                <w:lang w:val="en-US"/>
              </w:rPr>
              <m:t xml:space="preserve"> X</m:t>
            </w:ins>
          </m:r>
          <m:d>
            <m:dPr>
              <m:begChr m:val="["/>
              <m:endChr m:val="]"/>
              <m:ctrlPr>
                <w:ins w:id="91" w:author="Larry Pearlstein" w:date="2020-11-25T19:49:00Z">
                  <w:rPr>
                    <w:rFonts w:ascii="Cambria Math" w:hAnsi="Cambria Math" w:cs="Courier New"/>
                    <w:i/>
                    <w:sz w:val="24"/>
                    <w:szCs w:val="24"/>
                    <w:lang w:val="en-US"/>
                  </w:rPr>
                </w:ins>
              </m:ctrlPr>
            </m:dPr>
            <m:e>
              <m:r>
                <w:ins w:id="92" w:author="Larry Pearlstein" w:date="2020-11-25T19:49:00Z">
                  <w:rPr>
                    <w:rFonts w:ascii="Cambria Math" w:hAnsi="Cambria Math" w:cs="Courier New"/>
                    <w:sz w:val="24"/>
                    <w:szCs w:val="24"/>
                    <w:lang w:val="en-US"/>
                  </w:rPr>
                  <m:t>k</m:t>
                </w:ins>
              </m:r>
            </m:e>
          </m:d>
          <m:r>
            <w:ins w:id="93" w:author="Larry Pearlstein" w:date="2020-11-25T19:50:00Z">
              <w:rPr>
                <w:rFonts w:ascii="Cambria Math" w:hAnsi="Cambria Math" w:cs="Courier New"/>
                <w:sz w:val="24"/>
                <w:szCs w:val="24"/>
                <w:lang w:val="en-US"/>
              </w:rPr>
              <m:t>+</m:t>
            </w:ins>
          </m:r>
          <m:f>
            <m:fPr>
              <m:ctrlPr>
                <w:ins w:id="94" w:author="Larry Pearlstein" w:date="2020-11-25T19:51:00Z">
                  <w:rPr>
                    <w:rFonts w:ascii="Cambria Math" w:hAnsi="Cambria Math" w:cs="Courier New"/>
                    <w:i/>
                    <w:sz w:val="24"/>
                    <w:szCs w:val="24"/>
                    <w:lang w:val="en-US"/>
                  </w:rPr>
                </w:ins>
              </m:ctrlPr>
            </m:fPr>
            <m:num>
              <m:r>
                <w:ins w:id="95" w:author="Larry Pearlstein" w:date="2020-11-25T19:51:00Z">
                  <w:rPr>
                    <w:rFonts w:ascii="Cambria Math" w:hAnsi="Cambria Math" w:cs="Courier New"/>
                    <w:sz w:val="24"/>
                    <w:szCs w:val="24"/>
                    <w:lang w:val="en-US"/>
                  </w:rPr>
                  <m:t>4</m:t>
                </w:ins>
              </m:r>
              <m:r>
                <w:ins w:id="96" w:author="Larry Pearlstein" w:date="2020-11-25T19:51:00Z">
                  <w:rPr>
                    <w:rFonts w:ascii="Cambria Math" w:hAnsi="Cambria Math" w:cs="Courier New"/>
                    <w:sz w:val="24"/>
                    <w:szCs w:val="24"/>
                    <w:lang w:val="en-US"/>
                  </w:rPr>
                  <m:t>π</m:t>
                </w:ins>
              </m:r>
            </m:num>
            <m:den>
              <m:r>
                <w:ins w:id="97" w:author="Larry Pearlstein" w:date="2020-11-25T19:51:00Z">
                  <w:rPr>
                    <w:rFonts w:ascii="Cambria Math" w:hAnsi="Cambria Math" w:cs="Courier New"/>
                    <w:sz w:val="24"/>
                    <w:szCs w:val="24"/>
                    <w:lang w:val="en-US"/>
                  </w:rPr>
                  <m:t>N</m:t>
                </w:ins>
              </m:r>
            </m:den>
          </m:f>
          <m:r>
            <w:ins w:id="98" w:author="Larry Pearlstein" w:date="2020-11-25T19:50:00Z">
              <w:rPr>
                <w:rFonts w:ascii="Cambria Math" w:hAnsi="Cambria Math" w:cs="Courier New"/>
                <w:sz w:val="24"/>
                <w:szCs w:val="24"/>
                <w:lang w:val="en-US"/>
              </w:rPr>
              <m:t>k</m:t>
            </w:ins>
          </m:r>
        </m:oMath>
      </m:oMathPara>
    </w:p>
    <w:p w14:paraId="5B04CE2A" w14:textId="4AAC407F" w:rsidR="00B843E0" w:rsidRDefault="007A1E8E" w:rsidP="00486534">
      <w:pPr>
        <w:autoSpaceDE w:val="0"/>
        <w:autoSpaceDN w:val="0"/>
        <w:adjustRightInd w:val="0"/>
        <w:spacing w:line="240" w:lineRule="auto"/>
        <w:rPr>
          <w:ins w:id="99" w:author="Larry Pearlstein" w:date="2020-11-25T20:11:00Z"/>
          <w:rFonts w:ascii="Courier New" w:hAnsi="Courier New" w:cs="Courier New"/>
          <w:sz w:val="24"/>
          <w:szCs w:val="24"/>
          <w:lang w:val="en-US"/>
        </w:rPr>
      </w:pPr>
      <w:ins w:id="100" w:author="Larry Pearlstein" w:date="2020-11-25T19:53:00Z">
        <w:r>
          <w:rPr>
            <w:rFonts w:ascii="Courier New" w:hAnsi="Courier New" w:cs="Courier New"/>
            <w:sz w:val="24"/>
            <w:szCs w:val="24"/>
            <w:lang w:val="en-US"/>
          </w:rPr>
          <w:t xml:space="preserve">Expect a slope </w:t>
        </w:r>
        <w:proofErr w:type="gramStart"/>
        <w:r>
          <w:rPr>
            <w:rFonts w:ascii="Courier New" w:hAnsi="Courier New" w:cs="Courier New"/>
            <w:sz w:val="24"/>
            <w:szCs w:val="24"/>
            <w:lang w:val="en-US"/>
          </w:rPr>
          <w:t xml:space="preserve">of </w:t>
        </w:r>
        <w:proofErr w:type="gramEnd"/>
        <m:oMath>
          <m:f>
            <m:fPr>
              <m:ctrlPr>
                <w:rPr>
                  <w:rFonts w:ascii="Cambria Math" w:hAnsi="Cambria Math" w:cs="Courier New"/>
                  <w:i/>
                  <w:sz w:val="24"/>
                  <w:szCs w:val="24"/>
                  <w:lang w:val="en-US"/>
                </w:rPr>
              </m:ctrlPr>
            </m:fPr>
            <m:num>
              <m:r>
                <w:rPr>
                  <w:rFonts w:ascii="Cambria Math" w:hAnsi="Cambria Math" w:cs="Courier New"/>
                  <w:sz w:val="24"/>
                  <w:szCs w:val="24"/>
                  <w:lang w:val="en-US"/>
                </w:rPr>
                <m:t>4</m:t>
              </m:r>
            </m:num>
            <m:den>
              <m:r>
                <w:rPr>
                  <w:rFonts w:ascii="Cambria Math" w:hAnsi="Cambria Math" w:cs="Courier New"/>
                  <w:sz w:val="24"/>
                  <w:szCs w:val="24"/>
                  <w:lang w:val="en-US"/>
                </w:rPr>
                <m:t>256</m:t>
              </m:r>
            </m:den>
          </m:f>
          <m:r>
            <w:rPr>
              <w:rFonts w:ascii="Cambria Math" w:hAnsi="Cambria Math" w:cs="Courier New"/>
              <w:sz w:val="24"/>
              <w:szCs w:val="24"/>
              <w:lang w:val="en-US"/>
            </w:rPr>
            <m:t>π</m:t>
          </m:r>
        </m:oMath>
      </w:ins>
      <w:ins w:id="101" w:author="Larry Pearlstein" w:date="2020-11-25T19:54:00Z">
        <w:r>
          <w:rPr>
            <w:rFonts w:ascii="Courier New" w:hAnsi="Courier New" w:cs="Courier New"/>
            <w:sz w:val="24"/>
            <w:szCs w:val="24"/>
            <w:lang w:val="en-US"/>
          </w:rPr>
          <w:t>, in other words 2 full cycles over 256 samples.</w:t>
        </w:r>
      </w:ins>
    </w:p>
    <w:p w14:paraId="4D332951" w14:textId="1730058D" w:rsidR="001A259B" w:rsidRPr="00486534" w:rsidRDefault="001A259B" w:rsidP="00486534">
      <w:pPr>
        <w:autoSpaceDE w:val="0"/>
        <w:autoSpaceDN w:val="0"/>
        <w:adjustRightInd w:val="0"/>
        <w:spacing w:line="240" w:lineRule="auto"/>
        <w:rPr>
          <w:rFonts w:ascii="Courier New" w:hAnsi="Courier New" w:cs="Courier New"/>
          <w:sz w:val="24"/>
          <w:szCs w:val="24"/>
          <w:lang w:val="en-US"/>
        </w:rPr>
      </w:pPr>
      <w:ins w:id="102" w:author="Larry Pearlstein" w:date="2020-11-25T20:11:00Z">
        <w:r>
          <w:rPr>
            <w:rFonts w:ascii="Courier New" w:hAnsi="Courier New" w:cs="Courier New"/>
            <w:sz w:val="24"/>
            <w:szCs w:val="24"/>
            <w:lang w:val="en-US"/>
          </w:rPr>
          <w:lastRenderedPageBreak/>
          <w:t>But we only see half that.</w:t>
        </w:r>
      </w:ins>
      <w:ins w:id="103" w:author="Larry Pearlstein" w:date="2020-11-25T20:12:00Z">
        <w:r>
          <w:rPr>
            <w:rFonts w:ascii="Courier New" w:hAnsi="Courier New" w:cs="Courier New"/>
            <w:sz w:val="24"/>
            <w:szCs w:val="24"/>
            <w:lang w:val="en-US"/>
          </w:rPr>
          <w:t xml:space="preserve">  Because of a bug in your code.</w:t>
        </w:r>
      </w:ins>
    </w:p>
    <w:p w14:paraId="55D152D9"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w:t>
      </w:r>
    </w:p>
    <w:p w14:paraId="5A644571"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3C763D"/>
          <w:sz w:val="24"/>
          <w:szCs w:val="24"/>
          <w:lang w:val="en-US"/>
        </w:rPr>
        <w:t>%b)</w:t>
      </w:r>
    </w:p>
    <w:p w14:paraId="53C8EE7F"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figure (7)</w:t>
      </w:r>
    </w:p>
    <w:p w14:paraId="5E724DEF"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w:t>
      </w:r>
    </w:p>
    <w:p w14:paraId="6224B4D2"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subplot(1,2,1)</w:t>
      </w:r>
    </w:p>
    <w:p w14:paraId="3539C4D1"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plot(</w:t>
      </w:r>
      <w:proofErr w:type="spellStart"/>
      <w:r w:rsidRPr="00486534">
        <w:rPr>
          <w:rFonts w:ascii="Courier New" w:hAnsi="Courier New" w:cs="Courier New"/>
          <w:color w:val="000000"/>
          <w:sz w:val="24"/>
          <w:szCs w:val="24"/>
          <w:lang w:val="en-US"/>
        </w:rPr>
        <w:t>signalSegment</w:t>
      </w:r>
      <w:proofErr w:type="spellEnd"/>
      <w:r w:rsidRPr="00486534">
        <w:rPr>
          <w:rFonts w:ascii="Courier New" w:hAnsi="Courier New" w:cs="Courier New"/>
          <w:color w:val="000000"/>
          <w:sz w:val="24"/>
          <w:szCs w:val="24"/>
          <w:lang w:val="en-US"/>
        </w:rPr>
        <w:t>);</w:t>
      </w:r>
    </w:p>
    <w:p w14:paraId="04404851"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title(</w:t>
      </w:r>
      <w:r w:rsidRPr="00486534">
        <w:rPr>
          <w:rFonts w:ascii="Courier New" w:hAnsi="Courier New" w:cs="Courier New"/>
          <w:color w:val="A020F0"/>
          <w:sz w:val="24"/>
          <w:szCs w:val="24"/>
          <w:lang w:val="en-US"/>
        </w:rPr>
        <w:t>'Original Signal'</w:t>
      </w:r>
      <w:r w:rsidRPr="00486534">
        <w:rPr>
          <w:rFonts w:ascii="Courier New" w:hAnsi="Courier New" w:cs="Courier New"/>
          <w:color w:val="000000"/>
          <w:sz w:val="24"/>
          <w:szCs w:val="24"/>
          <w:lang w:val="en-US"/>
        </w:rPr>
        <w:t>)</w:t>
      </w:r>
    </w:p>
    <w:p w14:paraId="3122FC5B"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 xml:space="preserve"> </w:t>
      </w:r>
    </w:p>
    <w:p w14:paraId="2637F9FD"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subplot(1,2,2)</w:t>
      </w:r>
    </w:p>
    <w:p w14:paraId="4C7E2AF6"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000000"/>
          <w:sz w:val="24"/>
          <w:szCs w:val="24"/>
          <w:lang w:val="en-US"/>
        </w:rPr>
        <w:t>plot(</w:t>
      </w:r>
      <w:proofErr w:type="spellStart"/>
      <w:r w:rsidRPr="00486534">
        <w:rPr>
          <w:rFonts w:ascii="Courier New" w:hAnsi="Courier New" w:cs="Courier New"/>
          <w:color w:val="000000"/>
          <w:sz w:val="24"/>
          <w:szCs w:val="24"/>
          <w:lang w:val="en-US"/>
        </w:rPr>
        <w:t>ifft</w:t>
      </w:r>
      <w:proofErr w:type="spellEnd"/>
      <w:r w:rsidRPr="00486534">
        <w:rPr>
          <w:rFonts w:ascii="Courier New" w:hAnsi="Courier New" w:cs="Courier New"/>
          <w:color w:val="000000"/>
          <w:sz w:val="24"/>
          <w:szCs w:val="24"/>
          <w:lang w:val="en-US"/>
        </w:rPr>
        <w:t>(</w:t>
      </w:r>
      <w:proofErr w:type="spellStart"/>
      <w:r w:rsidRPr="00486534">
        <w:rPr>
          <w:rFonts w:ascii="Courier New" w:hAnsi="Courier New" w:cs="Courier New"/>
          <w:color w:val="000000"/>
          <w:sz w:val="24"/>
          <w:szCs w:val="24"/>
          <w:lang w:val="en-US"/>
        </w:rPr>
        <w:t>fft</w:t>
      </w:r>
      <w:proofErr w:type="spellEnd"/>
      <w:r w:rsidRPr="00486534">
        <w:rPr>
          <w:rFonts w:ascii="Courier New" w:hAnsi="Courier New" w:cs="Courier New"/>
          <w:color w:val="000000"/>
          <w:sz w:val="24"/>
          <w:szCs w:val="24"/>
          <w:lang w:val="en-US"/>
        </w:rPr>
        <w:t>(</w:t>
      </w:r>
      <w:proofErr w:type="spellStart"/>
      <w:r w:rsidRPr="00486534">
        <w:rPr>
          <w:rFonts w:ascii="Courier New" w:hAnsi="Courier New" w:cs="Courier New"/>
          <w:color w:val="000000"/>
          <w:sz w:val="24"/>
          <w:szCs w:val="24"/>
          <w:lang w:val="en-US"/>
        </w:rPr>
        <w:t>signalSegment</w:t>
      </w:r>
      <w:proofErr w:type="spellEnd"/>
      <w:r w:rsidRPr="00486534">
        <w:rPr>
          <w:rFonts w:ascii="Courier New" w:hAnsi="Courier New" w:cs="Courier New"/>
          <w:color w:val="000000"/>
          <w:sz w:val="24"/>
          <w:szCs w:val="24"/>
          <w:lang w:val="en-US"/>
        </w:rPr>
        <w:t>)));</w:t>
      </w:r>
    </w:p>
    <w:p w14:paraId="1F430738" w14:textId="77777777" w:rsidR="00486534" w:rsidRPr="00486534" w:rsidRDefault="00486534" w:rsidP="00486534">
      <w:pPr>
        <w:autoSpaceDE w:val="0"/>
        <w:autoSpaceDN w:val="0"/>
        <w:adjustRightInd w:val="0"/>
        <w:spacing w:line="240" w:lineRule="auto"/>
        <w:rPr>
          <w:rFonts w:ascii="Courier New" w:hAnsi="Courier New" w:cs="Courier New"/>
          <w:sz w:val="24"/>
          <w:szCs w:val="24"/>
          <w:lang w:val="en-US"/>
        </w:rPr>
      </w:pPr>
      <w:r w:rsidRPr="00486534">
        <w:rPr>
          <w:rFonts w:ascii="Courier New" w:hAnsi="Courier New" w:cs="Courier New"/>
          <w:color w:val="3C763D"/>
          <w:sz w:val="24"/>
          <w:szCs w:val="24"/>
          <w:lang w:val="en-US"/>
        </w:rPr>
        <w:t>%Take difference</w:t>
      </w:r>
    </w:p>
    <w:p w14:paraId="6978BFBD" w14:textId="77777777" w:rsidR="00486534" w:rsidRDefault="00486534" w:rsidP="00486534">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title(</w:t>
      </w:r>
      <w:r>
        <w:rPr>
          <w:rFonts w:ascii="Courier New" w:hAnsi="Courier New" w:cs="Courier New"/>
          <w:color w:val="A020F0"/>
          <w:sz w:val="20"/>
          <w:szCs w:val="20"/>
          <w:lang w:val="en-US"/>
        </w:rPr>
        <w:t>'Inverse FFT of Signal FFT'</w:t>
      </w:r>
      <w:r>
        <w:rPr>
          <w:rFonts w:ascii="Courier New" w:hAnsi="Courier New" w:cs="Courier New"/>
          <w:color w:val="000000"/>
          <w:sz w:val="20"/>
          <w:szCs w:val="20"/>
          <w:lang w:val="en-US"/>
        </w:rPr>
        <w:t>)</w:t>
      </w:r>
    </w:p>
    <w:p w14:paraId="2DEDDDDF" w14:textId="2A444D51" w:rsidR="00A1756A" w:rsidRDefault="00A1756A">
      <w:pPr>
        <w:spacing w:line="480" w:lineRule="auto"/>
        <w:rPr>
          <w:ins w:id="104" w:author="Larry Pearlstein" w:date="2020-11-25T20:13:00Z"/>
          <w:rFonts w:ascii="Times New Roman" w:eastAsia="Times New Roman" w:hAnsi="Times New Roman" w:cs="Times New Roman"/>
          <w:b/>
          <w:sz w:val="24"/>
          <w:szCs w:val="24"/>
          <w:u w:val="single"/>
        </w:rPr>
      </w:pPr>
    </w:p>
    <w:p w14:paraId="1956E735" w14:textId="50E08264" w:rsidR="001A259B" w:rsidRDefault="001A259B">
      <w:pPr>
        <w:spacing w:line="480" w:lineRule="auto"/>
        <w:rPr>
          <w:ins w:id="105" w:author="Larry Pearlstein" w:date="2020-11-25T20:14:00Z"/>
          <w:rFonts w:ascii="Times New Roman" w:eastAsia="Times New Roman" w:hAnsi="Times New Roman" w:cs="Times New Roman"/>
          <w:b/>
          <w:sz w:val="24"/>
          <w:szCs w:val="24"/>
          <w:u w:val="single"/>
        </w:rPr>
      </w:pPr>
      <w:proofErr w:type="gramStart"/>
      <w:ins w:id="106" w:author="Larry Pearlstein" w:date="2020-11-25T20:13:00Z">
        <w:r>
          <w:rPr>
            <w:rFonts w:ascii="Times New Roman" w:eastAsia="Times New Roman" w:hAnsi="Times New Roman" w:cs="Times New Roman"/>
            <w:b/>
            <w:sz w:val="24"/>
            <w:szCs w:val="24"/>
            <w:u w:val="single"/>
          </w:rPr>
          <w:t>It’s  a</w:t>
        </w:r>
        <w:proofErr w:type="gramEnd"/>
        <w:r>
          <w:rPr>
            <w:rFonts w:ascii="Times New Roman" w:eastAsia="Times New Roman" w:hAnsi="Times New Roman" w:cs="Times New Roman"/>
            <w:b/>
            <w:sz w:val="24"/>
            <w:szCs w:val="24"/>
            <w:u w:val="single"/>
          </w:rPr>
          <w:t xml:space="preserve"> nice plot, but to verify that there is really a good match you</w:t>
        </w:r>
      </w:ins>
      <w:ins w:id="107" w:author="Larry Pearlstein" w:date="2020-11-25T20:14:00Z">
        <w:r>
          <w:rPr>
            <w:rFonts w:ascii="Times New Roman" w:eastAsia="Times New Roman" w:hAnsi="Times New Roman" w:cs="Times New Roman"/>
            <w:b/>
            <w:sz w:val="24"/>
            <w:szCs w:val="24"/>
            <w:u w:val="single"/>
          </w:rPr>
          <w:t>’d want  to be a little more thorough.  Like measuring the maximum difference, overall elements in the vectors.</w:t>
        </w:r>
      </w:ins>
    </w:p>
    <w:p w14:paraId="4FF7133D" w14:textId="77777777" w:rsidR="001A259B" w:rsidRDefault="001A259B">
      <w:pPr>
        <w:spacing w:line="480" w:lineRule="auto"/>
        <w:rPr>
          <w:rFonts w:ascii="Times New Roman" w:eastAsia="Times New Roman" w:hAnsi="Times New Roman" w:cs="Times New Roman"/>
          <w:b/>
          <w:sz w:val="24"/>
          <w:szCs w:val="24"/>
          <w:u w:val="single"/>
        </w:rPr>
        <w:sectPr w:rsidR="001A259B" w:rsidSect="00A1756A">
          <w:pgSz w:w="15840" w:h="12240" w:orient="landscape"/>
          <w:pgMar w:top="1440" w:right="1440" w:bottom="1440" w:left="1440" w:header="720" w:footer="720" w:gutter="0"/>
          <w:pgNumType w:start="1"/>
          <w:cols w:space="720"/>
          <w:docGrid w:linePitch="299"/>
        </w:sectPr>
      </w:pPr>
    </w:p>
    <w:p w14:paraId="1A0E2B5B" w14:textId="16F0C623" w:rsidR="0081604D" w:rsidRDefault="006C7C99">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Knowledge Gained:</w:t>
      </w:r>
    </w:p>
    <w:p w14:paraId="2CA1F66F" w14:textId="57E93FE0" w:rsidR="0081604D" w:rsidRDefault="006C7C99" w:rsidP="004531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students both gained </w:t>
      </w:r>
      <w:r w:rsidR="00C826BD">
        <w:rPr>
          <w:rFonts w:ascii="Times New Roman" w:eastAsia="Times New Roman" w:hAnsi="Times New Roman" w:cs="Times New Roman"/>
          <w:sz w:val="24"/>
          <w:szCs w:val="24"/>
        </w:rPr>
        <w:t>experience in applying the DFT and the FFT when analyzing deterministic signals</w:t>
      </w:r>
      <w:r>
        <w:rPr>
          <w:rFonts w:ascii="Times New Roman" w:eastAsia="Times New Roman" w:hAnsi="Times New Roman" w:cs="Times New Roman"/>
          <w:sz w:val="24"/>
          <w:szCs w:val="24"/>
        </w:rPr>
        <w:t xml:space="preserve">. </w:t>
      </w:r>
      <w:r w:rsidR="00C826BD">
        <w:rPr>
          <w:rFonts w:ascii="Times New Roman" w:eastAsia="Times New Roman" w:hAnsi="Times New Roman" w:cs="Times New Roman"/>
          <w:sz w:val="24"/>
          <w:szCs w:val="24"/>
        </w:rPr>
        <w:t>It was visualized what the effects were of the FFT on a sample piece of audio.</w:t>
      </w:r>
      <w:r>
        <w:rPr>
          <w:rFonts w:ascii="Times New Roman" w:eastAsia="Times New Roman" w:hAnsi="Times New Roman" w:cs="Times New Roman"/>
          <w:sz w:val="24"/>
          <w:szCs w:val="24"/>
        </w:rPr>
        <w:t xml:space="preserve"> </w:t>
      </w:r>
      <w:r w:rsidR="00F70A95">
        <w:rPr>
          <w:rFonts w:ascii="Times New Roman" w:eastAsia="Times New Roman" w:hAnsi="Times New Roman" w:cs="Times New Roman"/>
          <w:sz w:val="24"/>
          <w:szCs w:val="24"/>
        </w:rPr>
        <w:t xml:space="preserve">When trying to find the fundamental frequency, the highest peak was originally thought to be the answer. Further inspection revealed that it was the common </w:t>
      </w:r>
      <w:ins w:id="108" w:author="Larry Pearlstein" w:date="2020-11-25T20:12:00Z">
        <w:r w:rsidR="001A259B">
          <w:rPr>
            <w:rFonts w:ascii="Times New Roman" w:eastAsia="Times New Roman" w:hAnsi="Times New Roman" w:cs="Times New Roman"/>
            <w:sz w:val="24"/>
            <w:szCs w:val="24"/>
          </w:rPr>
          <w:t>sub-</w:t>
        </w:r>
      </w:ins>
      <w:r w:rsidR="00F70A95">
        <w:rPr>
          <w:rFonts w:ascii="Times New Roman" w:eastAsia="Times New Roman" w:hAnsi="Times New Roman" w:cs="Times New Roman"/>
          <w:sz w:val="24"/>
          <w:szCs w:val="24"/>
        </w:rPr>
        <w:t xml:space="preserve">multiple of the peaks observed. </w:t>
      </w:r>
      <w:r w:rsidR="008B01AF">
        <w:rPr>
          <w:rFonts w:ascii="Times New Roman" w:eastAsia="Times New Roman" w:hAnsi="Times New Roman" w:cs="Times New Roman"/>
          <w:sz w:val="24"/>
          <w:szCs w:val="24"/>
        </w:rPr>
        <w:t>T</w:t>
      </w:r>
      <w:r w:rsidR="008B01AF" w:rsidRPr="008B01AF">
        <w:rPr>
          <w:rFonts w:ascii="Times New Roman" w:eastAsia="Times New Roman" w:hAnsi="Times New Roman" w:cs="Times New Roman"/>
          <w:sz w:val="24"/>
          <w:szCs w:val="24"/>
        </w:rPr>
        <w:t xml:space="preserve">he initial </w:t>
      </w:r>
      <w:r w:rsidR="008B01AF">
        <w:rPr>
          <w:rFonts w:ascii="Times New Roman" w:eastAsia="Times New Roman" w:hAnsi="Times New Roman" w:cs="Times New Roman"/>
          <w:sz w:val="24"/>
          <w:szCs w:val="24"/>
        </w:rPr>
        <w:t>attempt at Step 6</w:t>
      </w:r>
      <w:r w:rsidR="008B01AF" w:rsidRPr="008B01AF">
        <w:rPr>
          <w:rFonts w:ascii="Times New Roman" w:eastAsia="Times New Roman" w:hAnsi="Times New Roman" w:cs="Times New Roman"/>
          <w:sz w:val="24"/>
          <w:szCs w:val="24"/>
        </w:rPr>
        <w:t xml:space="preserve"> had a mistake where the code was not actually iterating but instead doing the same calculation repeatedly, causing it to take an extremely long time. This was fixed</w:t>
      </w:r>
      <w:r w:rsidR="008B01AF">
        <w:rPr>
          <w:rFonts w:ascii="Times New Roman" w:eastAsia="Times New Roman" w:hAnsi="Times New Roman" w:cs="Times New Roman"/>
          <w:sz w:val="24"/>
          <w:szCs w:val="24"/>
        </w:rPr>
        <w:t xml:space="preserve"> </w:t>
      </w:r>
      <w:r w:rsidR="008B01AF" w:rsidRPr="008B01AF">
        <w:rPr>
          <w:rFonts w:ascii="Times New Roman" w:eastAsia="Times New Roman" w:hAnsi="Times New Roman" w:cs="Times New Roman"/>
          <w:sz w:val="24"/>
          <w:szCs w:val="24"/>
        </w:rPr>
        <w:t>by changing the loop parameters, removing a useless outer loop, and properly offsetting the waveform.</w:t>
      </w:r>
      <w:r>
        <w:rPr>
          <w:rFonts w:ascii="Times New Roman" w:eastAsia="Times New Roman" w:hAnsi="Times New Roman" w:cs="Times New Roman"/>
          <w:sz w:val="24"/>
          <w:szCs w:val="24"/>
        </w:rPr>
        <w:t xml:space="preserve"> </w:t>
      </w:r>
      <w:r w:rsidR="00C826BD">
        <w:rPr>
          <w:rFonts w:ascii="Times New Roman" w:eastAsia="Times New Roman" w:hAnsi="Times New Roman" w:cs="Times New Roman"/>
          <w:sz w:val="24"/>
          <w:szCs w:val="24"/>
        </w:rPr>
        <w:t>The spectrogram function was used which showed how a quick visual inspection can also be utilized to gain a better understanding of the components in a signal</w:t>
      </w:r>
      <w:r>
        <w:rPr>
          <w:rFonts w:ascii="Times New Roman" w:eastAsia="Times New Roman" w:hAnsi="Times New Roman" w:cs="Times New Roman"/>
          <w:sz w:val="24"/>
          <w:szCs w:val="24"/>
        </w:rPr>
        <w:t xml:space="preserve">. </w:t>
      </w:r>
      <w:r w:rsidR="008B01AF" w:rsidRPr="008B01AF">
        <w:rPr>
          <w:rFonts w:ascii="Times New Roman" w:eastAsia="Times New Roman" w:hAnsi="Times New Roman" w:cs="Times New Roman"/>
          <w:sz w:val="24"/>
          <w:szCs w:val="24"/>
        </w:rPr>
        <w:t xml:space="preserve">Another issue the team faced was in part 8a when trying to demonstrate the time shift </w:t>
      </w:r>
      <w:r w:rsidR="008B01AF" w:rsidRPr="008B01AF">
        <w:rPr>
          <w:rFonts w:ascii="Times New Roman" w:eastAsia="Times New Roman" w:hAnsi="Times New Roman" w:cs="Times New Roman"/>
          <w:sz w:val="24"/>
          <w:szCs w:val="24"/>
        </w:rPr>
        <w:sym w:font="Wingdings" w:char="F0F3"/>
      </w:r>
      <w:r w:rsidR="008B01AF" w:rsidRPr="008B01AF">
        <w:rPr>
          <w:rFonts w:ascii="Times New Roman" w:eastAsia="Times New Roman" w:hAnsi="Times New Roman" w:cs="Times New Roman"/>
          <w:sz w:val="24"/>
          <w:szCs w:val="24"/>
        </w:rPr>
        <w:t xml:space="preserve"> linear phase shift property of the </w:t>
      </w:r>
      <w:r w:rsidR="008B01AF">
        <w:rPr>
          <w:rFonts w:ascii="Times New Roman" w:eastAsia="Times New Roman" w:hAnsi="Times New Roman" w:cs="Times New Roman"/>
          <w:sz w:val="24"/>
          <w:szCs w:val="24"/>
        </w:rPr>
        <w:t>DFT</w:t>
      </w:r>
      <w:r w:rsidR="008B01AF" w:rsidRPr="008B01AF">
        <w:rPr>
          <w:rFonts w:ascii="Times New Roman" w:eastAsia="Times New Roman" w:hAnsi="Times New Roman" w:cs="Times New Roman"/>
          <w:sz w:val="24"/>
          <w:szCs w:val="24"/>
        </w:rPr>
        <w:t xml:space="preserve">. The </w:t>
      </w:r>
      <w:r w:rsidR="008B01AF">
        <w:rPr>
          <w:rFonts w:ascii="Times New Roman" w:eastAsia="Times New Roman" w:hAnsi="Times New Roman" w:cs="Times New Roman"/>
          <w:sz w:val="24"/>
          <w:szCs w:val="24"/>
        </w:rPr>
        <w:t>FFT</w:t>
      </w:r>
      <w:r w:rsidR="008B01AF" w:rsidRPr="008B01AF">
        <w:rPr>
          <w:rFonts w:ascii="Times New Roman" w:eastAsia="Times New Roman" w:hAnsi="Times New Roman" w:cs="Times New Roman"/>
          <w:sz w:val="24"/>
          <w:szCs w:val="24"/>
        </w:rPr>
        <w:t xml:space="preserve"> of the signal the team created was resulting in values too close to 0</w:t>
      </w:r>
      <w:r w:rsidR="008B01AF">
        <w:rPr>
          <w:rFonts w:ascii="Times New Roman" w:eastAsia="Times New Roman" w:hAnsi="Times New Roman" w:cs="Times New Roman"/>
          <w:sz w:val="24"/>
          <w:szCs w:val="24"/>
        </w:rPr>
        <w:t xml:space="preserve"> causing MATLAB to not get the phase</w:t>
      </w:r>
      <w:r w:rsidR="008B01AF" w:rsidRPr="008B01AF">
        <w:rPr>
          <w:rFonts w:ascii="Times New Roman" w:eastAsia="Times New Roman" w:hAnsi="Times New Roman" w:cs="Times New Roman"/>
          <w:sz w:val="24"/>
          <w:szCs w:val="24"/>
        </w:rPr>
        <w:t xml:space="preserve">. To solve this the team added a value of 0.0001 to the </w:t>
      </w:r>
      <w:r w:rsidR="008B01AF">
        <w:rPr>
          <w:rFonts w:ascii="Times New Roman" w:eastAsia="Times New Roman" w:hAnsi="Times New Roman" w:cs="Times New Roman"/>
          <w:sz w:val="24"/>
          <w:szCs w:val="24"/>
        </w:rPr>
        <w:t>FFT</w:t>
      </w:r>
      <w:r w:rsidR="008B01AF" w:rsidRPr="008B01AF">
        <w:rPr>
          <w:rFonts w:ascii="Times New Roman" w:eastAsia="Times New Roman" w:hAnsi="Times New Roman" w:cs="Times New Roman"/>
          <w:sz w:val="24"/>
          <w:szCs w:val="24"/>
        </w:rPr>
        <w:t xml:space="preserve"> before getting the angle, thus showing the linear time shift property.</w:t>
      </w:r>
      <w:r w:rsidR="008B01AF">
        <w:rPr>
          <w:rFonts w:ascii="Times New Roman" w:eastAsia="Times New Roman" w:hAnsi="Times New Roman" w:cs="Times New Roman"/>
          <w:sz w:val="24"/>
          <w:szCs w:val="24"/>
        </w:rPr>
        <w:t xml:space="preserve"> </w:t>
      </w:r>
      <w:r w:rsidR="00C826BD">
        <w:rPr>
          <w:rFonts w:ascii="Times New Roman" w:eastAsia="Times New Roman" w:hAnsi="Times New Roman" w:cs="Times New Roman"/>
          <w:sz w:val="24"/>
          <w:szCs w:val="24"/>
        </w:rPr>
        <w:t>The value and utility of the DFT was also reinforced by demonstrating multiple of its properties</w:t>
      </w:r>
      <w:r>
        <w:rPr>
          <w:rFonts w:ascii="Times New Roman" w:eastAsia="Times New Roman" w:hAnsi="Times New Roman" w:cs="Times New Roman"/>
          <w:sz w:val="24"/>
          <w:szCs w:val="24"/>
        </w:rPr>
        <w:t>. In addition to this, the students' existing understanding of various MATLAB functionalities was increased.</w:t>
      </w:r>
    </w:p>
    <w:p w14:paraId="30A8D1B6" w14:textId="77777777" w:rsidR="0081604D" w:rsidRDefault="0081604D">
      <w:pPr>
        <w:spacing w:line="480" w:lineRule="auto"/>
        <w:rPr>
          <w:rFonts w:ascii="Times New Roman" w:eastAsia="Times New Roman" w:hAnsi="Times New Roman" w:cs="Times New Roman"/>
          <w:b/>
          <w:sz w:val="24"/>
          <w:szCs w:val="24"/>
          <w:u w:val="single"/>
        </w:rPr>
      </w:pPr>
    </w:p>
    <w:p w14:paraId="5781FAF9" w14:textId="77777777" w:rsidR="0081604D" w:rsidRDefault="006C7C99">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Who Did What: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81604D" w14:paraId="0268BAF6" w14:textId="77777777">
        <w:tc>
          <w:tcPr>
            <w:tcW w:w="1560" w:type="dxa"/>
            <w:shd w:val="clear" w:color="auto" w:fill="EAD1DC"/>
            <w:tcMar>
              <w:top w:w="100" w:type="dxa"/>
              <w:left w:w="100" w:type="dxa"/>
              <w:bottom w:w="100" w:type="dxa"/>
              <w:right w:w="100" w:type="dxa"/>
            </w:tcMar>
          </w:tcPr>
          <w:p w14:paraId="308603B7" w14:textId="77777777" w:rsidR="0081604D" w:rsidRDefault="006C7C9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w:t>
            </w:r>
          </w:p>
        </w:tc>
        <w:tc>
          <w:tcPr>
            <w:tcW w:w="1560" w:type="dxa"/>
            <w:shd w:val="clear" w:color="auto" w:fill="EAD1DC"/>
            <w:tcMar>
              <w:top w:w="100" w:type="dxa"/>
              <w:left w:w="100" w:type="dxa"/>
              <w:bottom w:w="100" w:type="dxa"/>
              <w:right w:w="100" w:type="dxa"/>
            </w:tcMar>
          </w:tcPr>
          <w:p w14:paraId="2049547B" w14:textId="77777777" w:rsidR="0081604D" w:rsidRDefault="006C7C9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w:t>
            </w:r>
          </w:p>
        </w:tc>
        <w:tc>
          <w:tcPr>
            <w:tcW w:w="1560" w:type="dxa"/>
            <w:shd w:val="clear" w:color="auto" w:fill="EAD1DC"/>
            <w:tcMar>
              <w:top w:w="100" w:type="dxa"/>
              <w:left w:w="100" w:type="dxa"/>
              <w:bottom w:w="100" w:type="dxa"/>
              <w:right w:w="100" w:type="dxa"/>
            </w:tcMar>
          </w:tcPr>
          <w:p w14:paraId="383AB3B9" w14:textId="77777777" w:rsidR="0081604D" w:rsidRDefault="006C7C9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w:t>
            </w:r>
          </w:p>
        </w:tc>
        <w:tc>
          <w:tcPr>
            <w:tcW w:w="1560" w:type="dxa"/>
            <w:shd w:val="clear" w:color="auto" w:fill="EAD1DC"/>
            <w:tcMar>
              <w:top w:w="100" w:type="dxa"/>
              <w:left w:w="100" w:type="dxa"/>
              <w:bottom w:w="100" w:type="dxa"/>
              <w:right w:w="100" w:type="dxa"/>
            </w:tcMar>
          </w:tcPr>
          <w:p w14:paraId="3F0D8D29" w14:textId="77777777" w:rsidR="0081604D" w:rsidRDefault="006C7C9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Coding</w:t>
            </w:r>
          </w:p>
        </w:tc>
        <w:tc>
          <w:tcPr>
            <w:tcW w:w="1560" w:type="dxa"/>
            <w:shd w:val="clear" w:color="auto" w:fill="EAD1DC"/>
            <w:tcMar>
              <w:top w:w="100" w:type="dxa"/>
              <w:left w:w="100" w:type="dxa"/>
              <w:bottom w:w="100" w:type="dxa"/>
              <w:right w:w="100" w:type="dxa"/>
            </w:tcMar>
          </w:tcPr>
          <w:p w14:paraId="05ED2647" w14:textId="77777777" w:rsidR="0081604D" w:rsidRDefault="006C7C9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tc>
        <w:tc>
          <w:tcPr>
            <w:tcW w:w="1560" w:type="dxa"/>
            <w:shd w:val="clear" w:color="auto" w:fill="EAD1DC"/>
            <w:tcMar>
              <w:top w:w="100" w:type="dxa"/>
              <w:left w:w="100" w:type="dxa"/>
              <w:bottom w:w="100" w:type="dxa"/>
              <w:right w:w="100" w:type="dxa"/>
            </w:tcMar>
          </w:tcPr>
          <w:p w14:paraId="75E23719" w14:textId="77777777" w:rsidR="0081604D" w:rsidRDefault="006C7C9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Writing</w:t>
            </w:r>
          </w:p>
        </w:tc>
      </w:tr>
      <w:tr w:rsidR="0081604D" w14:paraId="77E29DFC" w14:textId="77777777">
        <w:tc>
          <w:tcPr>
            <w:tcW w:w="1560" w:type="dxa"/>
            <w:shd w:val="clear" w:color="auto" w:fill="auto"/>
            <w:tcMar>
              <w:top w:w="100" w:type="dxa"/>
              <w:left w:w="100" w:type="dxa"/>
              <w:bottom w:w="100" w:type="dxa"/>
              <w:right w:w="100" w:type="dxa"/>
            </w:tcMar>
          </w:tcPr>
          <w:p w14:paraId="06D93308" w14:textId="77777777" w:rsidR="0081604D" w:rsidRDefault="006C7C9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Brian</w:t>
            </w:r>
          </w:p>
        </w:tc>
        <w:tc>
          <w:tcPr>
            <w:tcW w:w="1560" w:type="dxa"/>
            <w:shd w:val="clear" w:color="auto" w:fill="auto"/>
            <w:tcMar>
              <w:top w:w="100" w:type="dxa"/>
              <w:left w:w="100" w:type="dxa"/>
              <w:bottom w:w="100" w:type="dxa"/>
              <w:right w:w="100" w:type="dxa"/>
            </w:tcMar>
          </w:tcPr>
          <w:p w14:paraId="55876E35" w14:textId="77777777" w:rsidR="0081604D" w:rsidRDefault="006C7C9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60" w:type="dxa"/>
            <w:shd w:val="clear" w:color="auto" w:fill="auto"/>
            <w:tcMar>
              <w:top w:w="100" w:type="dxa"/>
              <w:left w:w="100" w:type="dxa"/>
              <w:bottom w:w="100" w:type="dxa"/>
              <w:right w:w="100" w:type="dxa"/>
            </w:tcMar>
          </w:tcPr>
          <w:p w14:paraId="479BCFD8" w14:textId="77777777" w:rsidR="0081604D" w:rsidRDefault="006C7C9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60" w:type="dxa"/>
            <w:shd w:val="clear" w:color="auto" w:fill="auto"/>
            <w:tcMar>
              <w:top w:w="100" w:type="dxa"/>
              <w:left w:w="100" w:type="dxa"/>
              <w:bottom w:w="100" w:type="dxa"/>
              <w:right w:w="100" w:type="dxa"/>
            </w:tcMar>
          </w:tcPr>
          <w:p w14:paraId="3F8171E7" w14:textId="77777777" w:rsidR="0081604D" w:rsidRDefault="006C7C9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1560" w:type="dxa"/>
            <w:shd w:val="clear" w:color="auto" w:fill="auto"/>
            <w:tcMar>
              <w:top w:w="100" w:type="dxa"/>
              <w:left w:w="100" w:type="dxa"/>
              <w:bottom w:w="100" w:type="dxa"/>
              <w:right w:w="100" w:type="dxa"/>
            </w:tcMar>
          </w:tcPr>
          <w:p w14:paraId="63FB7BFD" w14:textId="77777777" w:rsidR="0081604D" w:rsidRDefault="006C7C9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60" w:type="dxa"/>
            <w:shd w:val="clear" w:color="auto" w:fill="auto"/>
            <w:tcMar>
              <w:top w:w="100" w:type="dxa"/>
              <w:left w:w="100" w:type="dxa"/>
              <w:bottom w:w="100" w:type="dxa"/>
              <w:right w:w="100" w:type="dxa"/>
            </w:tcMar>
          </w:tcPr>
          <w:p w14:paraId="41D08748" w14:textId="77777777" w:rsidR="0081604D" w:rsidRDefault="006C7C9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81604D" w14:paraId="338926B0" w14:textId="77777777">
        <w:tc>
          <w:tcPr>
            <w:tcW w:w="1560" w:type="dxa"/>
            <w:shd w:val="clear" w:color="auto" w:fill="auto"/>
            <w:tcMar>
              <w:top w:w="100" w:type="dxa"/>
              <w:left w:w="100" w:type="dxa"/>
              <w:bottom w:w="100" w:type="dxa"/>
              <w:right w:w="100" w:type="dxa"/>
            </w:tcMar>
          </w:tcPr>
          <w:p w14:paraId="4BD3BBAA" w14:textId="77777777" w:rsidR="0081604D" w:rsidRDefault="006C7C9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w:t>
            </w:r>
          </w:p>
        </w:tc>
        <w:tc>
          <w:tcPr>
            <w:tcW w:w="1560" w:type="dxa"/>
            <w:shd w:val="clear" w:color="auto" w:fill="auto"/>
            <w:tcMar>
              <w:top w:w="100" w:type="dxa"/>
              <w:left w:w="100" w:type="dxa"/>
              <w:bottom w:w="100" w:type="dxa"/>
              <w:right w:w="100" w:type="dxa"/>
            </w:tcMar>
          </w:tcPr>
          <w:p w14:paraId="14D350FC" w14:textId="77777777" w:rsidR="0081604D" w:rsidRDefault="006C7C9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60" w:type="dxa"/>
            <w:shd w:val="clear" w:color="auto" w:fill="auto"/>
            <w:tcMar>
              <w:top w:w="100" w:type="dxa"/>
              <w:left w:w="100" w:type="dxa"/>
              <w:bottom w:w="100" w:type="dxa"/>
              <w:right w:w="100" w:type="dxa"/>
            </w:tcMar>
          </w:tcPr>
          <w:p w14:paraId="09D6A06D" w14:textId="77777777" w:rsidR="0081604D" w:rsidRDefault="006C7C9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60" w:type="dxa"/>
            <w:shd w:val="clear" w:color="auto" w:fill="auto"/>
            <w:tcMar>
              <w:top w:w="100" w:type="dxa"/>
              <w:left w:w="100" w:type="dxa"/>
              <w:bottom w:w="100" w:type="dxa"/>
              <w:right w:w="100" w:type="dxa"/>
            </w:tcMar>
          </w:tcPr>
          <w:p w14:paraId="09D53704" w14:textId="77777777" w:rsidR="0081604D" w:rsidRDefault="006C7C9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560" w:type="dxa"/>
            <w:shd w:val="clear" w:color="auto" w:fill="auto"/>
            <w:tcMar>
              <w:top w:w="100" w:type="dxa"/>
              <w:left w:w="100" w:type="dxa"/>
              <w:bottom w:w="100" w:type="dxa"/>
              <w:right w:w="100" w:type="dxa"/>
            </w:tcMar>
          </w:tcPr>
          <w:p w14:paraId="53AC3785" w14:textId="77777777" w:rsidR="0081604D" w:rsidRDefault="006C7C9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60" w:type="dxa"/>
            <w:shd w:val="clear" w:color="auto" w:fill="auto"/>
            <w:tcMar>
              <w:top w:w="100" w:type="dxa"/>
              <w:left w:w="100" w:type="dxa"/>
              <w:bottom w:w="100" w:type="dxa"/>
              <w:right w:w="100" w:type="dxa"/>
            </w:tcMar>
          </w:tcPr>
          <w:p w14:paraId="10DAC375" w14:textId="77777777" w:rsidR="0081604D" w:rsidRDefault="006C7C9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bl>
    <w:tbl>
      <w:tblPr>
        <w:tblW w:w="10320" w:type="dxa"/>
        <w:tblLook w:val="04A0" w:firstRow="1" w:lastRow="0" w:firstColumn="1" w:lastColumn="0" w:noHBand="0" w:noVBand="1"/>
      </w:tblPr>
      <w:tblGrid>
        <w:gridCol w:w="2220"/>
        <w:gridCol w:w="6220"/>
        <w:gridCol w:w="760"/>
        <w:gridCol w:w="1120"/>
      </w:tblGrid>
      <w:tr w:rsidR="008F18C0" w:rsidRPr="008F18C0" w14:paraId="3A500249" w14:textId="77777777" w:rsidTr="008F18C0">
        <w:trPr>
          <w:trHeight w:val="255"/>
          <w:ins w:id="109" w:author="Larry Pearlstein" w:date="2020-11-25T20:17:00Z"/>
        </w:trPr>
        <w:tc>
          <w:tcPr>
            <w:tcW w:w="2220" w:type="dxa"/>
            <w:tcBorders>
              <w:top w:val="single" w:sz="8" w:space="0" w:color="auto"/>
              <w:left w:val="single" w:sz="8" w:space="0" w:color="auto"/>
              <w:bottom w:val="double" w:sz="6" w:space="0" w:color="auto"/>
              <w:right w:val="single" w:sz="4" w:space="0" w:color="auto"/>
            </w:tcBorders>
            <w:shd w:val="clear" w:color="auto" w:fill="auto"/>
            <w:vAlign w:val="center"/>
            <w:hideMark/>
          </w:tcPr>
          <w:p w14:paraId="698A42E2" w14:textId="77777777" w:rsidR="008F18C0" w:rsidRPr="008F18C0" w:rsidRDefault="008F18C0" w:rsidP="008F18C0">
            <w:pPr>
              <w:spacing w:line="240" w:lineRule="auto"/>
              <w:jc w:val="center"/>
              <w:rPr>
                <w:ins w:id="110" w:author="Larry Pearlstein" w:date="2020-11-25T20:17:00Z"/>
                <w:rFonts w:ascii="Calibri" w:eastAsia="Times New Roman" w:hAnsi="Calibri" w:cs="Calibri"/>
                <w:b/>
                <w:bCs/>
                <w:color w:val="000000"/>
                <w:sz w:val="18"/>
                <w:szCs w:val="18"/>
                <w:lang w:val="en-US"/>
              </w:rPr>
            </w:pPr>
            <w:ins w:id="111" w:author="Larry Pearlstein" w:date="2020-11-25T20:17:00Z">
              <w:r w:rsidRPr="008F18C0">
                <w:rPr>
                  <w:rFonts w:ascii="Calibri" w:eastAsia="Times New Roman" w:hAnsi="Calibri" w:cs="Calibri"/>
                  <w:b/>
                  <w:bCs/>
                  <w:color w:val="000000"/>
                  <w:sz w:val="18"/>
                  <w:szCs w:val="18"/>
                  <w:lang w:val="en-US"/>
                </w:rPr>
                <w:t>Description</w:t>
              </w:r>
            </w:ins>
          </w:p>
        </w:tc>
        <w:tc>
          <w:tcPr>
            <w:tcW w:w="6220" w:type="dxa"/>
            <w:tcBorders>
              <w:top w:val="single" w:sz="8" w:space="0" w:color="auto"/>
              <w:left w:val="nil"/>
              <w:bottom w:val="double" w:sz="6" w:space="0" w:color="auto"/>
              <w:right w:val="single" w:sz="4" w:space="0" w:color="auto"/>
            </w:tcBorders>
            <w:shd w:val="clear" w:color="auto" w:fill="auto"/>
            <w:vAlign w:val="center"/>
            <w:hideMark/>
          </w:tcPr>
          <w:p w14:paraId="7834D740" w14:textId="77777777" w:rsidR="008F18C0" w:rsidRPr="008F18C0" w:rsidRDefault="008F18C0" w:rsidP="008F18C0">
            <w:pPr>
              <w:spacing w:line="240" w:lineRule="auto"/>
              <w:jc w:val="center"/>
              <w:rPr>
                <w:ins w:id="112" w:author="Larry Pearlstein" w:date="2020-11-25T20:17:00Z"/>
                <w:rFonts w:ascii="Calibri" w:eastAsia="Times New Roman" w:hAnsi="Calibri" w:cs="Calibri"/>
                <w:b/>
                <w:bCs/>
                <w:color w:val="000000"/>
                <w:sz w:val="18"/>
                <w:szCs w:val="18"/>
                <w:lang w:val="en-US"/>
              </w:rPr>
            </w:pPr>
            <w:ins w:id="113" w:author="Larry Pearlstein" w:date="2020-11-25T20:17:00Z">
              <w:r w:rsidRPr="008F18C0">
                <w:rPr>
                  <w:rFonts w:ascii="Calibri" w:eastAsia="Times New Roman" w:hAnsi="Calibri" w:cs="Calibri"/>
                  <w:b/>
                  <w:bCs/>
                  <w:color w:val="000000"/>
                  <w:sz w:val="18"/>
                  <w:szCs w:val="18"/>
                  <w:lang w:val="en-US"/>
                </w:rPr>
                <w:t>Expectation</w:t>
              </w:r>
            </w:ins>
          </w:p>
        </w:tc>
        <w:tc>
          <w:tcPr>
            <w:tcW w:w="760" w:type="dxa"/>
            <w:tcBorders>
              <w:top w:val="single" w:sz="8" w:space="0" w:color="auto"/>
              <w:left w:val="nil"/>
              <w:bottom w:val="double" w:sz="6" w:space="0" w:color="auto"/>
              <w:right w:val="single" w:sz="4" w:space="0" w:color="auto"/>
            </w:tcBorders>
            <w:shd w:val="clear" w:color="auto" w:fill="auto"/>
            <w:vAlign w:val="center"/>
            <w:hideMark/>
          </w:tcPr>
          <w:p w14:paraId="1E32BBD2" w14:textId="77777777" w:rsidR="008F18C0" w:rsidRPr="008F18C0" w:rsidRDefault="008F18C0" w:rsidP="008F18C0">
            <w:pPr>
              <w:spacing w:line="240" w:lineRule="auto"/>
              <w:jc w:val="center"/>
              <w:rPr>
                <w:ins w:id="114" w:author="Larry Pearlstein" w:date="2020-11-25T20:17:00Z"/>
                <w:rFonts w:ascii="Calibri" w:eastAsia="Times New Roman" w:hAnsi="Calibri" w:cs="Calibri"/>
                <w:b/>
                <w:bCs/>
                <w:color w:val="000000"/>
                <w:sz w:val="18"/>
                <w:szCs w:val="18"/>
                <w:lang w:val="en-US"/>
              </w:rPr>
            </w:pPr>
            <w:ins w:id="115" w:author="Larry Pearlstein" w:date="2020-11-25T20:17:00Z">
              <w:r w:rsidRPr="008F18C0">
                <w:rPr>
                  <w:rFonts w:ascii="Calibri" w:eastAsia="Times New Roman" w:hAnsi="Calibri" w:cs="Calibri"/>
                  <w:b/>
                  <w:bCs/>
                  <w:color w:val="000000"/>
                  <w:sz w:val="18"/>
                  <w:szCs w:val="18"/>
                  <w:lang w:val="en-US"/>
                </w:rPr>
                <w:t>Max Pts.</w:t>
              </w:r>
            </w:ins>
          </w:p>
        </w:tc>
        <w:tc>
          <w:tcPr>
            <w:tcW w:w="1120" w:type="dxa"/>
            <w:tcBorders>
              <w:top w:val="single" w:sz="8" w:space="0" w:color="auto"/>
              <w:left w:val="nil"/>
              <w:bottom w:val="double" w:sz="6" w:space="0" w:color="auto"/>
              <w:right w:val="single" w:sz="8" w:space="0" w:color="auto"/>
            </w:tcBorders>
            <w:shd w:val="clear" w:color="auto" w:fill="auto"/>
            <w:vAlign w:val="center"/>
            <w:hideMark/>
          </w:tcPr>
          <w:p w14:paraId="1B5C2DA6" w14:textId="77777777" w:rsidR="008F18C0" w:rsidRPr="008F18C0" w:rsidRDefault="008F18C0" w:rsidP="008F18C0">
            <w:pPr>
              <w:spacing w:line="240" w:lineRule="auto"/>
              <w:jc w:val="center"/>
              <w:rPr>
                <w:ins w:id="116" w:author="Larry Pearlstein" w:date="2020-11-25T20:17:00Z"/>
                <w:rFonts w:ascii="Calibri" w:eastAsia="Times New Roman" w:hAnsi="Calibri" w:cs="Calibri"/>
                <w:b/>
                <w:bCs/>
                <w:color w:val="000000"/>
                <w:sz w:val="18"/>
                <w:szCs w:val="18"/>
                <w:lang w:val="en-US"/>
              </w:rPr>
            </w:pPr>
            <w:ins w:id="117" w:author="Larry Pearlstein" w:date="2020-11-25T20:17:00Z">
              <w:r w:rsidRPr="008F18C0">
                <w:rPr>
                  <w:rFonts w:ascii="Calibri" w:eastAsia="Times New Roman" w:hAnsi="Calibri" w:cs="Calibri"/>
                  <w:b/>
                  <w:bCs/>
                  <w:color w:val="000000"/>
                  <w:sz w:val="18"/>
                  <w:szCs w:val="18"/>
                  <w:lang w:val="en-US"/>
                </w:rPr>
                <w:t>Pts. Deducted</w:t>
              </w:r>
            </w:ins>
          </w:p>
        </w:tc>
      </w:tr>
      <w:tr w:rsidR="008F18C0" w:rsidRPr="008F18C0" w14:paraId="6DD20C4F" w14:textId="77777777" w:rsidTr="008F18C0">
        <w:trPr>
          <w:trHeight w:val="255"/>
          <w:ins w:id="118" w:author="Larry Pearlstein" w:date="2020-11-25T20:17: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2A748137" w14:textId="77777777" w:rsidR="008F18C0" w:rsidRPr="008F18C0" w:rsidRDefault="008F18C0" w:rsidP="008F18C0">
            <w:pPr>
              <w:spacing w:line="240" w:lineRule="auto"/>
              <w:rPr>
                <w:ins w:id="119" w:author="Larry Pearlstein" w:date="2020-11-25T20:17:00Z"/>
                <w:rFonts w:ascii="Calibri" w:eastAsia="Times New Roman" w:hAnsi="Calibri" w:cs="Calibri"/>
                <w:color w:val="000000"/>
                <w:sz w:val="18"/>
                <w:szCs w:val="18"/>
                <w:lang w:val="en-US"/>
              </w:rPr>
            </w:pPr>
            <w:ins w:id="120" w:author="Larry Pearlstein" w:date="2020-11-25T20:17:00Z">
              <w:r w:rsidRPr="008F18C0">
                <w:rPr>
                  <w:rFonts w:ascii="Calibri" w:eastAsia="Times New Roman" w:hAnsi="Calibri" w:cs="Calibri"/>
                  <w:color w:val="000000"/>
                  <w:sz w:val="18"/>
                  <w:szCs w:val="18"/>
                  <w:lang w:val="en-US"/>
                </w:rPr>
                <w:t>Introduction</w:t>
              </w:r>
            </w:ins>
          </w:p>
        </w:tc>
        <w:tc>
          <w:tcPr>
            <w:tcW w:w="6220" w:type="dxa"/>
            <w:tcBorders>
              <w:top w:val="nil"/>
              <w:left w:val="nil"/>
              <w:bottom w:val="single" w:sz="4" w:space="0" w:color="auto"/>
              <w:right w:val="single" w:sz="4" w:space="0" w:color="auto"/>
            </w:tcBorders>
            <w:shd w:val="clear" w:color="auto" w:fill="auto"/>
            <w:vAlign w:val="bottom"/>
            <w:hideMark/>
          </w:tcPr>
          <w:p w14:paraId="528DD486" w14:textId="77777777" w:rsidR="008F18C0" w:rsidRPr="008F18C0" w:rsidRDefault="008F18C0" w:rsidP="008F18C0">
            <w:pPr>
              <w:spacing w:line="240" w:lineRule="auto"/>
              <w:rPr>
                <w:ins w:id="121" w:author="Larry Pearlstein" w:date="2020-11-25T20:17:00Z"/>
                <w:rFonts w:ascii="Calibri" w:eastAsia="Times New Roman" w:hAnsi="Calibri" w:cs="Calibri"/>
                <w:color w:val="000000"/>
                <w:sz w:val="18"/>
                <w:szCs w:val="18"/>
                <w:lang w:val="en-US"/>
              </w:rPr>
            </w:pPr>
            <w:ins w:id="122" w:author="Larry Pearlstein" w:date="2020-11-25T20:17:00Z">
              <w:r w:rsidRPr="008F18C0">
                <w:rPr>
                  <w:rFonts w:ascii="Calibri" w:eastAsia="Times New Roman" w:hAnsi="Calibri" w:cs="Calibri"/>
                  <w:color w:val="000000"/>
                  <w:sz w:val="18"/>
                  <w:szCs w:val="18"/>
                  <w:lang w:val="en-US"/>
                </w:rPr>
                <w:t>Brief overview</w:t>
              </w:r>
            </w:ins>
          </w:p>
        </w:tc>
        <w:tc>
          <w:tcPr>
            <w:tcW w:w="760" w:type="dxa"/>
            <w:tcBorders>
              <w:top w:val="nil"/>
              <w:left w:val="nil"/>
              <w:bottom w:val="single" w:sz="4" w:space="0" w:color="auto"/>
              <w:right w:val="single" w:sz="4" w:space="0" w:color="auto"/>
            </w:tcBorders>
            <w:shd w:val="clear" w:color="auto" w:fill="auto"/>
            <w:vAlign w:val="bottom"/>
            <w:hideMark/>
          </w:tcPr>
          <w:p w14:paraId="261F05B4" w14:textId="77777777" w:rsidR="008F18C0" w:rsidRPr="008F18C0" w:rsidRDefault="008F18C0" w:rsidP="008F18C0">
            <w:pPr>
              <w:spacing w:line="240" w:lineRule="auto"/>
              <w:jc w:val="right"/>
              <w:rPr>
                <w:ins w:id="123" w:author="Larry Pearlstein" w:date="2020-11-25T20:17:00Z"/>
                <w:rFonts w:ascii="Calibri" w:eastAsia="Times New Roman" w:hAnsi="Calibri" w:cs="Calibri"/>
                <w:color w:val="000000"/>
                <w:sz w:val="18"/>
                <w:szCs w:val="18"/>
                <w:lang w:val="en-US"/>
              </w:rPr>
            </w:pPr>
            <w:ins w:id="124" w:author="Larry Pearlstein" w:date="2020-11-25T20:17:00Z">
              <w:r w:rsidRPr="008F18C0">
                <w:rPr>
                  <w:rFonts w:ascii="Calibri" w:eastAsia="Times New Roman" w:hAnsi="Calibri" w:cs="Calibri"/>
                  <w:color w:val="000000"/>
                  <w:sz w:val="18"/>
                  <w:szCs w:val="18"/>
                  <w:lang w:val="en-US"/>
                </w:rPr>
                <w:t>1</w:t>
              </w:r>
            </w:ins>
          </w:p>
        </w:tc>
        <w:tc>
          <w:tcPr>
            <w:tcW w:w="1120" w:type="dxa"/>
            <w:tcBorders>
              <w:top w:val="nil"/>
              <w:left w:val="nil"/>
              <w:bottom w:val="single" w:sz="4" w:space="0" w:color="auto"/>
              <w:right w:val="single" w:sz="8" w:space="0" w:color="auto"/>
            </w:tcBorders>
            <w:shd w:val="clear" w:color="auto" w:fill="auto"/>
            <w:vAlign w:val="bottom"/>
            <w:hideMark/>
          </w:tcPr>
          <w:p w14:paraId="0F2A88E2" w14:textId="77777777" w:rsidR="008F18C0" w:rsidRPr="008F18C0" w:rsidRDefault="008F18C0" w:rsidP="008F18C0">
            <w:pPr>
              <w:spacing w:line="240" w:lineRule="auto"/>
              <w:rPr>
                <w:ins w:id="125" w:author="Larry Pearlstein" w:date="2020-11-25T20:17:00Z"/>
                <w:rFonts w:ascii="Calibri" w:eastAsia="Times New Roman" w:hAnsi="Calibri" w:cs="Calibri"/>
                <w:color w:val="000000"/>
                <w:sz w:val="18"/>
                <w:szCs w:val="18"/>
                <w:lang w:val="en-US"/>
              </w:rPr>
            </w:pPr>
            <w:ins w:id="126" w:author="Larry Pearlstein" w:date="2020-11-25T20:17:00Z">
              <w:r w:rsidRPr="008F18C0">
                <w:rPr>
                  <w:rFonts w:ascii="Calibri" w:eastAsia="Times New Roman" w:hAnsi="Calibri" w:cs="Calibri"/>
                  <w:color w:val="000000"/>
                  <w:sz w:val="18"/>
                  <w:szCs w:val="18"/>
                  <w:lang w:val="en-US"/>
                </w:rPr>
                <w:t> </w:t>
              </w:r>
            </w:ins>
          </w:p>
        </w:tc>
      </w:tr>
      <w:tr w:rsidR="008F18C0" w:rsidRPr="008F18C0" w14:paraId="267E09A2" w14:textId="77777777" w:rsidTr="008F18C0">
        <w:trPr>
          <w:trHeight w:val="240"/>
          <w:ins w:id="127" w:author="Larry Pearlstein" w:date="2020-11-25T20:17: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2E2F141B" w14:textId="77777777" w:rsidR="008F18C0" w:rsidRPr="008F18C0" w:rsidRDefault="008F18C0" w:rsidP="008F18C0">
            <w:pPr>
              <w:spacing w:line="240" w:lineRule="auto"/>
              <w:rPr>
                <w:ins w:id="128" w:author="Larry Pearlstein" w:date="2020-11-25T20:17:00Z"/>
                <w:rFonts w:ascii="Calibri" w:eastAsia="Times New Roman" w:hAnsi="Calibri" w:cs="Calibri"/>
                <w:color w:val="000000"/>
                <w:sz w:val="18"/>
                <w:szCs w:val="18"/>
                <w:lang w:val="en-US"/>
              </w:rPr>
            </w:pPr>
            <w:ins w:id="129" w:author="Larry Pearlstein" w:date="2020-11-25T20:17:00Z">
              <w:r w:rsidRPr="008F18C0">
                <w:rPr>
                  <w:rFonts w:ascii="Calibri" w:eastAsia="Times New Roman" w:hAnsi="Calibri" w:cs="Calibri"/>
                  <w:color w:val="000000"/>
                  <w:sz w:val="18"/>
                  <w:szCs w:val="18"/>
                  <w:lang w:val="en-US"/>
                </w:rPr>
                <w:t>Procedure</w:t>
              </w:r>
            </w:ins>
          </w:p>
        </w:tc>
        <w:tc>
          <w:tcPr>
            <w:tcW w:w="6220" w:type="dxa"/>
            <w:tcBorders>
              <w:top w:val="nil"/>
              <w:left w:val="nil"/>
              <w:bottom w:val="single" w:sz="4" w:space="0" w:color="auto"/>
              <w:right w:val="single" w:sz="4" w:space="0" w:color="auto"/>
            </w:tcBorders>
            <w:shd w:val="clear" w:color="auto" w:fill="auto"/>
            <w:vAlign w:val="bottom"/>
            <w:hideMark/>
          </w:tcPr>
          <w:p w14:paraId="5F232EBE" w14:textId="77777777" w:rsidR="008F18C0" w:rsidRPr="008F18C0" w:rsidRDefault="008F18C0" w:rsidP="008F18C0">
            <w:pPr>
              <w:spacing w:line="240" w:lineRule="auto"/>
              <w:rPr>
                <w:ins w:id="130" w:author="Larry Pearlstein" w:date="2020-11-25T20:17:00Z"/>
                <w:rFonts w:ascii="Calibri" w:eastAsia="Times New Roman" w:hAnsi="Calibri" w:cs="Calibri"/>
                <w:color w:val="000000"/>
                <w:sz w:val="18"/>
                <w:szCs w:val="18"/>
                <w:lang w:val="en-US"/>
              </w:rPr>
            </w:pPr>
            <w:ins w:id="131" w:author="Larry Pearlstein" w:date="2020-11-25T20:17:00Z">
              <w:r w:rsidRPr="008F18C0">
                <w:rPr>
                  <w:rFonts w:ascii="Calibri" w:eastAsia="Times New Roman" w:hAnsi="Calibri" w:cs="Calibri"/>
                  <w:color w:val="000000"/>
                  <w:sz w:val="18"/>
                  <w:szCs w:val="18"/>
                  <w:lang w:val="en-US"/>
                </w:rPr>
                <w:t>Brief description of procedures</w:t>
              </w:r>
            </w:ins>
          </w:p>
        </w:tc>
        <w:tc>
          <w:tcPr>
            <w:tcW w:w="760" w:type="dxa"/>
            <w:tcBorders>
              <w:top w:val="nil"/>
              <w:left w:val="nil"/>
              <w:bottom w:val="single" w:sz="4" w:space="0" w:color="auto"/>
              <w:right w:val="single" w:sz="4" w:space="0" w:color="auto"/>
            </w:tcBorders>
            <w:shd w:val="clear" w:color="auto" w:fill="auto"/>
            <w:vAlign w:val="bottom"/>
            <w:hideMark/>
          </w:tcPr>
          <w:p w14:paraId="63C50E2E" w14:textId="77777777" w:rsidR="008F18C0" w:rsidRPr="008F18C0" w:rsidRDefault="008F18C0" w:rsidP="008F18C0">
            <w:pPr>
              <w:spacing w:line="240" w:lineRule="auto"/>
              <w:jc w:val="right"/>
              <w:rPr>
                <w:ins w:id="132" w:author="Larry Pearlstein" w:date="2020-11-25T20:17:00Z"/>
                <w:rFonts w:ascii="Calibri" w:eastAsia="Times New Roman" w:hAnsi="Calibri" w:cs="Calibri"/>
                <w:color w:val="000000"/>
                <w:sz w:val="18"/>
                <w:szCs w:val="18"/>
                <w:lang w:val="en-US"/>
              </w:rPr>
            </w:pPr>
            <w:ins w:id="133" w:author="Larry Pearlstein" w:date="2020-11-25T20:17:00Z">
              <w:r w:rsidRPr="008F18C0">
                <w:rPr>
                  <w:rFonts w:ascii="Calibri" w:eastAsia="Times New Roman" w:hAnsi="Calibri" w:cs="Calibri"/>
                  <w:color w:val="000000"/>
                  <w:sz w:val="18"/>
                  <w:szCs w:val="18"/>
                  <w:lang w:val="en-US"/>
                </w:rPr>
                <w:t>1</w:t>
              </w:r>
            </w:ins>
          </w:p>
        </w:tc>
        <w:tc>
          <w:tcPr>
            <w:tcW w:w="1120" w:type="dxa"/>
            <w:tcBorders>
              <w:top w:val="nil"/>
              <w:left w:val="nil"/>
              <w:bottom w:val="single" w:sz="4" w:space="0" w:color="auto"/>
              <w:right w:val="single" w:sz="8" w:space="0" w:color="auto"/>
            </w:tcBorders>
            <w:shd w:val="clear" w:color="auto" w:fill="auto"/>
            <w:vAlign w:val="bottom"/>
            <w:hideMark/>
          </w:tcPr>
          <w:p w14:paraId="19BDEEC7" w14:textId="77777777" w:rsidR="008F18C0" w:rsidRPr="008F18C0" w:rsidRDefault="008F18C0" w:rsidP="008F18C0">
            <w:pPr>
              <w:spacing w:line="240" w:lineRule="auto"/>
              <w:rPr>
                <w:ins w:id="134" w:author="Larry Pearlstein" w:date="2020-11-25T20:17:00Z"/>
                <w:rFonts w:ascii="Calibri" w:eastAsia="Times New Roman" w:hAnsi="Calibri" w:cs="Calibri"/>
                <w:color w:val="000000"/>
                <w:sz w:val="18"/>
                <w:szCs w:val="18"/>
                <w:lang w:val="en-US"/>
              </w:rPr>
            </w:pPr>
            <w:ins w:id="135" w:author="Larry Pearlstein" w:date="2020-11-25T20:17:00Z">
              <w:r w:rsidRPr="008F18C0">
                <w:rPr>
                  <w:rFonts w:ascii="Calibri" w:eastAsia="Times New Roman" w:hAnsi="Calibri" w:cs="Calibri"/>
                  <w:color w:val="000000"/>
                  <w:sz w:val="18"/>
                  <w:szCs w:val="18"/>
                  <w:lang w:val="en-US"/>
                </w:rPr>
                <w:t> </w:t>
              </w:r>
            </w:ins>
          </w:p>
        </w:tc>
      </w:tr>
      <w:tr w:rsidR="008F18C0" w:rsidRPr="008F18C0" w14:paraId="7BB1EFF1" w14:textId="77777777" w:rsidTr="008F18C0">
        <w:trPr>
          <w:trHeight w:val="240"/>
          <w:ins w:id="136" w:author="Larry Pearlstein" w:date="2020-11-25T20:17: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4C444E50" w14:textId="77777777" w:rsidR="008F18C0" w:rsidRPr="008F18C0" w:rsidRDefault="008F18C0" w:rsidP="008F18C0">
            <w:pPr>
              <w:spacing w:line="240" w:lineRule="auto"/>
              <w:rPr>
                <w:ins w:id="137" w:author="Larry Pearlstein" w:date="2020-11-25T20:17:00Z"/>
                <w:rFonts w:ascii="Calibri" w:eastAsia="Times New Roman" w:hAnsi="Calibri" w:cs="Calibri"/>
                <w:color w:val="000000"/>
                <w:sz w:val="18"/>
                <w:szCs w:val="18"/>
                <w:lang w:val="en-US"/>
              </w:rPr>
            </w:pPr>
            <w:ins w:id="138" w:author="Larry Pearlstein" w:date="2020-11-25T20:17:00Z">
              <w:r w:rsidRPr="008F18C0">
                <w:rPr>
                  <w:rFonts w:ascii="Calibri" w:eastAsia="Times New Roman" w:hAnsi="Calibri" w:cs="Calibri"/>
                  <w:color w:val="000000"/>
                  <w:sz w:val="18"/>
                  <w:szCs w:val="18"/>
                  <w:lang w:val="en-US"/>
                </w:rPr>
                <w:t>Design/Engineering Work</w:t>
              </w:r>
            </w:ins>
          </w:p>
        </w:tc>
        <w:tc>
          <w:tcPr>
            <w:tcW w:w="6220" w:type="dxa"/>
            <w:tcBorders>
              <w:top w:val="nil"/>
              <w:left w:val="nil"/>
              <w:bottom w:val="single" w:sz="4" w:space="0" w:color="auto"/>
              <w:right w:val="single" w:sz="4" w:space="0" w:color="auto"/>
            </w:tcBorders>
            <w:shd w:val="clear" w:color="auto" w:fill="auto"/>
            <w:vAlign w:val="bottom"/>
            <w:hideMark/>
          </w:tcPr>
          <w:p w14:paraId="737D3152" w14:textId="77777777" w:rsidR="008F18C0" w:rsidRPr="008F18C0" w:rsidRDefault="008F18C0" w:rsidP="008F18C0">
            <w:pPr>
              <w:spacing w:line="240" w:lineRule="auto"/>
              <w:rPr>
                <w:ins w:id="139" w:author="Larry Pearlstein" w:date="2020-11-25T20:17:00Z"/>
                <w:rFonts w:ascii="Calibri" w:eastAsia="Times New Roman" w:hAnsi="Calibri" w:cs="Calibri"/>
                <w:color w:val="000000"/>
                <w:sz w:val="18"/>
                <w:szCs w:val="18"/>
                <w:lang w:val="en-US"/>
              </w:rPr>
            </w:pPr>
            <w:ins w:id="140" w:author="Larry Pearlstein" w:date="2020-11-25T20:17:00Z">
              <w:r w:rsidRPr="008F18C0">
                <w:rPr>
                  <w:rFonts w:ascii="Calibri" w:eastAsia="Times New Roman" w:hAnsi="Calibri" w:cs="Calibri"/>
                  <w:color w:val="000000"/>
                  <w:sz w:val="18"/>
                  <w:szCs w:val="18"/>
                  <w:lang w:val="en-US"/>
                </w:rPr>
                <w:t> </w:t>
              </w:r>
            </w:ins>
          </w:p>
        </w:tc>
        <w:tc>
          <w:tcPr>
            <w:tcW w:w="760" w:type="dxa"/>
            <w:tcBorders>
              <w:top w:val="nil"/>
              <w:left w:val="nil"/>
              <w:bottom w:val="single" w:sz="4" w:space="0" w:color="auto"/>
              <w:right w:val="single" w:sz="4" w:space="0" w:color="auto"/>
            </w:tcBorders>
            <w:shd w:val="clear" w:color="auto" w:fill="auto"/>
            <w:vAlign w:val="bottom"/>
            <w:hideMark/>
          </w:tcPr>
          <w:p w14:paraId="24DA03F6" w14:textId="77777777" w:rsidR="008F18C0" w:rsidRPr="008F18C0" w:rsidRDefault="008F18C0" w:rsidP="008F18C0">
            <w:pPr>
              <w:spacing w:line="240" w:lineRule="auto"/>
              <w:rPr>
                <w:ins w:id="141" w:author="Larry Pearlstein" w:date="2020-11-25T20:17:00Z"/>
                <w:rFonts w:ascii="Calibri" w:eastAsia="Times New Roman" w:hAnsi="Calibri" w:cs="Calibri"/>
                <w:color w:val="000000"/>
                <w:sz w:val="18"/>
                <w:szCs w:val="18"/>
                <w:lang w:val="en-US"/>
              </w:rPr>
            </w:pPr>
            <w:ins w:id="142" w:author="Larry Pearlstein" w:date="2020-11-25T20:17:00Z">
              <w:r w:rsidRPr="008F18C0">
                <w:rPr>
                  <w:rFonts w:ascii="Calibri" w:eastAsia="Times New Roman" w:hAnsi="Calibri" w:cs="Calibri"/>
                  <w:color w:val="000000"/>
                  <w:sz w:val="18"/>
                  <w:szCs w:val="18"/>
                  <w:lang w:val="en-US"/>
                </w:rPr>
                <w:t> </w:t>
              </w:r>
            </w:ins>
          </w:p>
        </w:tc>
        <w:tc>
          <w:tcPr>
            <w:tcW w:w="1120" w:type="dxa"/>
            <w:tcBorders>
              <w:top w:val="nil"/>
              <w:left w:val="nil"/>
              <w:bottom w:val="single" w:sz="4" w:space="0" w:color="auto"/>
              <w:right w:val="single" w:sz="8" w:space="0" w:color="auto"/>
            </w:tcBorders>
            <w:shd w:val="clear" w:color="auto" w:fill="auto"/>
            <w:vAlign w:val="bottom"/>
            <w:hideMark/>
          </w:tcPr>
          <w:p w14:paraId="5AD6C0DE" w14:textId="77777777" w:rsidR="008F18C0" w:rsidRPr="008F18C0" w:rsidRDefault="008F18C0" w:rsidP="008F18C0">
            <w:pPr>
              <w:spacing w:line="240" w:lineRule="auto"/>
              <w:rPr>
                <w:ins w:id="143" w:author="Larry Pearlstein" w:date="2020-11-25T20:17:00Z"/>
                <w:rFonts w:ascii="Calibri" w:eastAsia="Times New Roman" w:hAnsi="Calibri" w:cs="Calibri"/>
                <w:color w:val="000000"/>
                <w:sz w:val="18"/>
                <w:szCs w:val="18"/>
                <w:lang w:val="en-US"/>
              </w:rPr>
            </w:pPr>
            <w:ins w:id="144" w:author="Larry Pearlstein" w:date="2020-11-25T20:17:00Z">
              <w:r w:rsidRPr="008F18C0">
                <w:rPr>
                  <w:rFonts w:ascii="Calibri" w:eastAsia="Times New Roman" w:hAnsi="Calibri" w:cs="Calibri"/>
                  <w:color w:val="000000"/>
                  <w:sz w:val="18"/>
                  <w:szCs w:val="18"/>
                  <w:lang w:val="en-US"/>
                </w:rPr>
                <w:t> </w:t>
              </w:r>
            </w:ins>
          </w:p>
        </w:tc>
      </w:tr>
      <w:tr w:rsidR="008F18C0" w:rsidRPr="008F18C0" w14:paraId="4D065A2C" w14:textId="77777777" w:rsidTr="008F18C0">
        <w:trPr>
          <w:trHeight w:val="480"/>
          <w:ins w:id="145" w:author="Larry Pearlstein" w:date="2020-11-25T20:17: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744EF4F2" w14:textId="77777777" w:rsidR="008F18C0" w:rsidRPr="008F18C0" w:rsidRDefault="008F18C0" w:rsidP="008F18C0">
            <w:pPr>
              <w:spacing w:line="240" w:lineRule="auto"/>
              <w:rPr>
                <w:ins w:id="146" w:author="Larry Pearlstein" w:date="2020-11-25T20:17:00Z"/>
                <w:rFonts w:ascii="Calibri" w:eastAsia="Times New Roman" w:hAnsi="Calibri" w:cs="Calibri"/>
                <w:color w:val="000000"/>
                <w:sz w:val="18"/>
                <w:szCs w:val="18"/>
                <w:lang w:val="en-US"/>
              </w:rPr>
            </w:pPr>
            <w:ins w:id="147" w:author="Larry Pearlstein" w:date="2020-11-25T20:17:00Z">
              <w:r w:rsidRPr="008F18C0">
                <w:rPr>
                  <w:rFonts w:ascii="Calibri" w:eastAsia="Times New Roman" w:hAnsi="Calibri" w:cs="Calibri"/>
                  <w:color w:val="000000"/>
                  <w:sz w:val="18"/>
                  <w:szCs w:val="18"/>
                  <w:lang w:val="en-US"/>
                </w:rPr>
                <w:lastRenderedPageBreak/>
                <w:t> </w:t>
              </w:r>
            </w:ins>
          </w:p>
        </w:tc>
        <w:tc>
          <w:tcPr>
            <w:tcW w:w="6220" w:type="dxa"/>
            <w:tcBorders>
              <w:top w:val="nil"/>
              <w:left w:val="nil"/>
              <w:bottom w:val="single" w:sz="4" w:space="0" w:color="auto"/>
              <w:right w:val="single" w:sz="4" w:space="0" w:color="auto"/>
            </w:tcBorders>
            <w:shd w:val="clear" w:color="auto" w:fill="auto"/>
            <w:vAlign w:val="bottom"/>
            <w:hideMark/>
          </w:tcPr>
          <w:p w14:paraId="1417E69F" w14:textId="77777777" w:rsidR="008F18C0" w:rsidRPr="008F18C0" w:rsidRDefault="008F18C0" w:rsidP="008F18C0">
            <w:pPr>
              <w:spacing w:line="240" w:lineRule="auto"/>
              <w:rPr>
                <w:ins w:id="148" w:author="Larry Pearlstein" w:date="2020-11-25T20:17:00Z"/>
                <w:rFonts w:ascii="Calibri" w:eastAsia="Times New Roman" w:hAnsi="Calibri" w:cs="Calibri"/>
                <w:color w:val="000000"/>
                <w:sz w:val="18"/>
                <w:szCs w:val="18"/>
                <w:lang w:val="en-US"/>
              </w:rPr>
            </w:pPr>
            <w:ins w:id="149" w:author="Larry Pearlstein" w:date="2020-11-25T20:17:00Z">
              <w:r w:rsidRPr="008F18C0">
                <w:rPr>
                  <w:rFonts w:ascii="Calibri" w:eastAsia="Times New Roman" w:hAnsi="Calibri" w:cs="Calibri"/>
                  <w:color w:val="000000"/>
                  <w:sz w:val="18"/>
                  <w:szCs w:val="18"/>
                  <w:lang w:val="en-US"/>
                </w:rPr>
                <w:t>Mathematical analysis and code are correct.  Illustrate two properties of FFT.</w:t>
              </w:r>
            </w:ins>
          </w:p>
        </w:tc>
        <w:tc>
          <w:tcPr>
            <w:tcW w:w="760" w:type="dxa"/>
            <w:tcBorders>
              <w:top w:val="nil"/>
              <w:left w:val="nil"/>
              <w:bottom w:val="single" w:sz="4" w:space="0" w:color="auto"/>
              <w:right w:val="single" w:sz="4" w:space="0" w:color="auto"/>
            </w:tcBorders>
            <w:shd w:val="clear" w:color="auto" w:fill="auto"/>
            <w:vAlign w:val="bottom"/>
            <w:hideMark/>
          </w:tcPr>
          <w:p w14:paraId="73F71B3B" w14:textId="77777777" w:rsidR="008F18C0" w:rsidRPr="008F18C0" w:rsidRDefault="008F18C0" w:rsidP="008F18C0">
            <w:pPr>
              <w:spacing w:line="240" w:lineRule="auto"/>
              <w:jc w:val="right"/>
              <w:rPr>
                <w:ins w:id="150" w:author="Larry Pearlstein" w:date="2020-11-25T20:17:00Z"/>
                <w:rFonts w:ascii="Calibri" w:eastAsia="Times New Roman" w:hAnsi="Calibri" w:cs="Calibri"/>
                <w:color w:val="000000"/>
                <w:sz w:val="18"/>
                <w:szCs w:val="18"/>
                <w:lang w:val="en-US"/>
              </w:rPr>
            </w:pPr>
            <w:ins w:id="151" w:author="Larry Pearlstein" w:date="2020-11-25T20:17:00Z">
              <w:r w:rsidRPr="008F18C0">
                <w:rPr>
                  <w:rFonts w:ascii="Calibri" w:eastAsia="Times New Roman" w:hAnsi="Calibri" w:cs="Calibri"/>
                  <w:color w:val="000000"/>
                  <w:sz w:val="18"/>
                  <w:szCs w:val="18"/>
                  <w:lang w:val="en-US"/>
                </w:rPr>
                <w:t>2</w:t>
              </w:r>
            </w:ins>
          </w:p>
        </w:tc>
        <w:tc>
          <w:tcPr>
            <w:tcW w:w="1120" w:type="dxa"/>
            <w:tcBorders>
              <w:top w:val="nil"/>
              <w:left w:val="nil"/>
              <w:bottom w:val="single" w:sz="4" w:space="0" w:color="auto"/>
              <w:right w:val="single" w:sz="8" w:space="0" w:color="auto"/>
            </w:tcBorders>
            <w:shd w:val="clear" w:color="auto" w:fill="auto"/>
            <w:vAlign w:val="bottom"/>
            <w:hideMark/>
          </w:tcPr>
          <w:p w14:paraId="69DC8C7C" w14:textId="77777777" w:rsidR="008F18C0" w:rsidRPr="008F18C0" w:rsidRDefault="008F18C0" w:rsidP="008F18C0">
            <w:pPr>
              <w:spacing w:line="240" w:lineRule="auto"/>
              <w:jc w:val="right"/>
              <w:rPr>
                <w:ins w:id="152" w:author="Larry Pearlstein" w:date="2020-11-25T20:17:00Z"/>
                <w:rFonts w:ascii="Calibri" w:eastAsia="Times New Roman" w:hAnsi="Calibri" w:cs="Calibri"/>
                <w:color w:val="000000"/>
                <w:sz w:val="18"/>
                <w:szCs w:val="18"/>
                <w:lang w:val="en-US"/>
              </w:rPr>
            </w:pPr>
            <w:ins w:id="153" w:author="Larry Pearlstein" w:date="2020-11-25T20:17:00Z">
              <w:r w:rsidRPr="008F18C0">
                <w:rPr>
                  <w:rFonts w:ascii="Calibri" w:eastAsia="Times New Roman" w:hAnsi="Calibri" w:cs="Calibri"/>
                  <w:color w:val="000000"/>
                  <w:sz w:val="18"/>
                  <w:szCs w:val="18"/>
                  <w:lang w:val="en-US"/>
                </w:rPr>
                <w:t>0.3</w:t>
              </w:r>
            </w:ins>
          </w:p>
        </w:tc>
      </w:tr>
      <w:tr w:rsidR="008F18C0" w:rsidRPr="008F18C0" w14:paraId="05F54E13" w14:textId="77777777" w:rsidTr="008F18C0">
        <w:trPr>
          <w:trHeight w:val="240"/>
          <w:ins w:id="154" w:author="Larry Pearlstein" w:date="2020-11-25T20:17: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07BE1DC2" w14:textId="77777777" w:rsidR="008F18C0" w:rsidRPr="008F18C0" w:rsidRDefault="008F18C0" w:rsidP="008F18C0">
            <w:pPr>
              <w:spacing w:line="240" w:lineRule="auto"/>
              <w:rPr>
                <w:ins w:id="155" w:author="Larry Pearlstein" w:date="2020-11-25T20:17:00Z"/>
                <w:rFonts w:ascii="Calibri" w:eastAsia="Times New Roman" w:hAnsi="Calibri" w:cs="Calibri"/>
                <w:color w:val="000000"/>
                <w:sz w:val="18"/>
                <w:szCs w:val="18"/>
                <w:lang w:val="en-US"/>
              </w:rPr>
            </w:pPr>
            <w:ins w:id="156" w:author="Larry Pearlstein" w:date="2020-11-25T20:17:00Z">
              <w:r w:rsidRPr="008F18C0">
                <w:rPr>
                  <w:rFonts w:ascii="Calibri" w:eastAsia="Times New Roman" w:hAnsi="Calibri" w:cs="Calibri"/>
                  <w:color w:val="000000"/>
                  <w:sz w:val="18"/>
                  <w:szCs w:val="18"/>
                  <w:lang w:val="en-US"/>
                </w:rPr>
                <w:t> </w:t>
              </w:r>
            </w:ins>
          </w:p>
        </w:tc>
        <w:tc>
          <w:tcPr>
            <w:tcW w:w="6220" w:type="dxa"/>
            <w:tcBorders>
              <w:top w:val="nil"/>
              <w:left w:val="nil"/>
              <w:bottom w:val="single" w:sz="4" w:space="0" w:color="auto"/>
              <w:right w:val="single" w:sz="4" w:space="0" w:color="auto"/>
            </w:tcBorders>
            <w:shd w:val="clear" w:color="auto" w:fill="auto"/>
            <w:vAlign w:val="bottom"/>
            <w:hideMark/>
          </w:tcPr>
          <w:p w14:paraId="238851CD" w14:textId="77777777" w:rsidR="008F18C0" w:rsidRPr="008F18C0" w:rsidRDefault="008F18C0" w:rsidP="008F18C0">
            <w:pPr>
              <w:spacing w:line="240" w:lineRule="auto"/>
              <w:rPr>
                <w:ins w:id="157" w:author="Larry Pearlstein" w:date="2020-11-25T20:17:00Z"/>
                <w:rFonts w:ascii="Calibri" w:eastAsia="Times New Roman" w:hAnsi="Calibri" w:cs="Calibri"/>
                <w:color w:val="000000"/>
                <w:sz w:val="18"/>
                <w:szCs w:val="18"/>
                <w:lang w:val="en-US"/>
              </w:rPr>
            </w:pPr>
            <w:ins w:id="158" w:author="Larry Pearlstein" w:date="2020-11-25T20:17:00Z">
              <w:r w:rsidRPr="008F18C0">
                <w:rPr>
                  <w:rFonts w:ascii="Calibri" w:eastAsia="Times New Roman" w:hAnsi="Calibri" w:cs="Calibri"/>
                  <w:color w:val="000000"/>
                  <w:sz w:val="18"/>
                  <w:szCs w:val="18"/>
                  <w:lang w:val="en-US"/>
                </w:rPr>
                <w:t>Paste text of code, not images</w:t>
              </w:r>
            </w:ins>
          </w:p>
        </w:tc>
        <w:tc>
          <w:tcPr>
            <w:tcW w:w="760" w:type="dxa"/>
            <w:tcBorders>
              <w:top w:val="nil"/>
              <w:left w:val="nil"/>
              <w:bottom w:val="single" w:sz="4" w:space="0" w:color="auto"/>
              <w:right w:val="single" w:sz="4" w:space="0" w:color="auto"/>
            </w:tcBorders>
            <w:shd w:val="clear" w:color="auto" w:fill="auto"/>
            <w:vAlign w:val="bottom"/>
            <w:hideMark/>
          </w:tcPr>
          <w:p w14:paraId="3FB6F366" w14:textId="77777777" w:rsidR="008F18C0" w:rsidRPr="008F18C0" w:rsidRDefault="008F18C0" w:rsidP="008F18C0">
            <w:pPr>
              <w:spacing w:line="240" w:lineRule="auto"/>
              <w:jc w:val="right"/>
              <w:rPr>
                <w:ins w:id="159" w:author="Larry Pearlstein" w:date="2020-11-25T20:17:00Z"/>
                <w:rFonts w:ascii="Calibri" w:eastAsia="Times New Roman" w:hAnsi="Calibri" w:cs="Calibri"/>
                <w:color w:val="000000"/>
                <w:sz w:val="18"/>
                <w:szCs w:val="18"/>
                <w:lang w:val="en-US"/>
              </w:rPr>
            </w:pPr>
            <w:ins w:id="160" w:author="Larry Pearlstein" w:date="2020-11-25T20:17:00Z">
              <w:r w:rsidRPr="008F18C0">
                <w:rPr>
                  <w:rFonts w:ascii="Calibri" w:eastAsia="Times New Roman" w:hAnsi="Calibri" w:cs="Calibri"/>
                  <w:color w:val="000000"/>
                  <w:sz w:val="18"/>
                  <w:szCs w:val="18"/>
                  <w:lang w:val="en-US"/>
                </w:rPr>
                <w:t>0.5</w:t>
              </w:r>
            </w:ins>
          </w:p>
        </w:tc>
        <w:tc>
          <w:tcPr>
            <w:tcW w:w="1120" w:type="dxa"/>
            <w:tcBorders>
              <w:top w:val="nil"/>
              <w:left w:val="nil"/>
              <w:bottom w:val="single" w:sz="4" w:space="0" w:color="auto"/>
              <w:right w:val="single" w:sz="8" w:space="0" w:color="auto"/>
            </w:tcBorders>
            <w:shd w:val="clear" w:color="auto" w:fill="auto"/>
            <w:vAlign w:val="bottom"/>
            <w:hideMark/>
          </w:tcPr>
          <w:p w14:paraId="68A4664C" w14:textId="77777777" w:rsidR="008F18C0" w:rsidRPr="008F18C0" w:rsidRDefault="008F18C0" w:rsidP="008F18C0">
            <w:pPr>
              <w:spacing w:line="240" w:lineRule="auto"/>
              <w:rPr>
                <w:ins w:id="161" w:author="Larry Pearlstein" w:date="2020-11-25T20:17:00Z"/>
                <w:rFonts w:ascii="Calibri" w:eastAsia="Times New Roman" w:hAnsi="Calibri" w:cs="Calibri"/>
                <w:color w:val="000000"/>
                <w:sz w:val="18"/>
                <w:szCs w:val="18"/>
                <w:lang w:val="en-US"/>
              </w:rPr>
            </w:pPr>
            <w:ins w:id="162" w:author="Larry Pearlstein" w:date="2020-11-25T20:17:00Z">
              <w:r w:rsidRPr="008F18C0">
                <w:rPr>
                  <w:rFonts w:ascii="Calibri" w:eastAsia="Times New Roman" w:hAnsi="Calibri" w:cs="Calibri"/>
                  <w:color w:val="000000"/>
                  <w:sz w:val="18"/>
                  <w:szCs w:val="18"/>
                  <w:lang w:val="en-US"/>
                </w:rPr>
                <w:t> </w:t>
              </w:r>
            </w:ins>
          </w:p>
        </w:tc>
      </w:tr>
      <w:tr w:rsidR="008F18C0" w:rsidRPr="008F18C0" w14:paraId="66006831" w14:textId="77777777" w:rsidTr="008F18C0">
        <w:trPr>
          <w:trHeight w:val="480"/>
          <w:ins w:id="163" w:author="Larry Pearlstein" w:date="2020-11-25T20:17: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2EC0E7ED" w14:textId="77777777" w:rsidR="008F18C0" w:rsidRPr="008F18C0" w:rsidRDefault="008F18C0" w:rsidP="008F18C0">
            <w:pPr>
              <w:spacing w:line="240" w:lineRule="auto"/>
              <w:rPr>
                <w:ins w:id="164" w:author="Larry Pearlstein" w:date="2020-11-25T20:17:00Z"/>
                <w:rFonts w:ascii="Calibri" w:eastAsia="Times New Roman" w:hAnsi="Calibri" w:cs="Calibri"/>
                <w:color w:val="000000"/>
                <w:sz w:val="18"/>
                <w:szCs w:val="18"/>
                <w:lang w:val="en-US"/>
              </w:rPr>
            </w:pPr>
            <w:ins w:id="165" w:author="Larry Pearlstein" w:date="2020-11-25T20:17:00Z">
              <w:r w:rsidRPr="008F18C0">
                <w:rPr>
                  <w:rFonts w:ascii="Calibri" w:eastAsia="Times New Roman" w:hAnsi="Calibri" w:cs="Calibri"/>
                  <w:color w:val="000000"/>
                  <w:sz w:val="18"/>
                  <w:szCs w:val="18"/>
                  <w:lang w:val="en-US"/>
                </w:rPr>
                <w:t> </w:t>
              </w:r>
            </w:ins>
          </w:p>
        </w:tc>
        <w:tc>
          <w:tcPr>
            <w:tcW w:w="6220" w:type="dxa"/>
            <w:tcBorders>
              <w:top w:val="nil"/>
              <w:left w:val="nil"/>
              <w:bottom w:val="single" w:sz="4" w:space="0" w:color="auto"/>
              <w:right w:val="single" w:sz="4" w:space="0" w:color="auto"/>
            </w:tcBorders>
            <w:shd w:val="clear" w:color="auto" w:fill="auto"/>
            <w:vAlign w:val="bottom"/>
            <w:hideMark/>
          </w:tcPr>
          <w:p w14:paraId="398E2B57" w14:textId="77777777" w:rsidR="008F18C0" w:rsidRPr="008F18C0" w:rsidRDefault="008F18C0" w:rsidP="008F18C0">
            <w:pPr>
              <w:spacing w:line="240" w:lineRule="auto"/>
              <w:rPr>
                <w:ins w:id="166" w:author="Larry Pearlstein" w:date="2020-11-25T20:17:00Z"/>
                <w:rFonts w:ascii="Calibri" w:eastAsia="Times New Roman" w:hAnsi="Calibri" w:cs="Calibri"/>
                <w:color w:val="000000"/>
                <w:sz w:val="18"/>
                <w:szCs w:val="18"/>
                <w:lang w:val="en-US"/>
              </w:rPr>
            </w:pPr>
            <w:ins w:id="167" w:author="Larry Pearlstein" w:date="2020-11-25T20:17:00Z">
              <w:r w:rsidRPr="008F18C0">
                <w:rPr>
                  <w:rFonts w:ascii="Calibri" w:eastAsia="Times New Roman" w:hAnsi="Calibri" w:cs="Calibri"/>
                  <w:color w:val="000000"/>
                  <w:sz w:val="18"/>
                  <w:szCs w:val="18"/>
                  <w:lang w:val="en-US"/>
                </w:rPr>
                <w:t>Use SPACE not TAB characters.  Strict indentation. Consistent placement of IF, ELSE, FOR, END</w:t>
              </w:r>
            </w:ins>
          </w:p>
        </w:tc>
        <w:tc>
          <w:tcPr>
            <w:tcW w:w="760" w:type="dxa"/>
            <w:tcBorders>
              <w:top w:val="nil"/>
              <w:left w:val="nil"/>
              <w:bottom w:val="single" w:sz="4" w:space="0" w:color="auto"/>
              <w:right w:val="single" w:sz="4" w:space="0" w:color="auto"/>
            </w:tcBorders>
            <w:shd w:val="clear" w:color="auto" w:fill="auto"/>
            <w:vAlign w:val="bottom"/>
            <w:hideMark/>
          </w:tcPr>
          <w:p w14:paraId="1E2183F2" w14:textId="77777777" w:rsidR="008F18C0" w:rsidRPr="008F18C0" w:rsidRDefault="008F18C0" w:rsidP="008F18C0">
            <w:pPr>
              <w:spacing w:line="240" w:lineRule="auto"/>
              <w:jc w:val="right"/>
              <w:rPr>
                <w:ins w:id="168" w:author="Larry Pearlstein" w:date="2020-11-25T20:17:00Z"/>
                <w:rFonts w:ascii="Calibri" w:eastAsia="Times New Roman" w:hAnsi="Calibri" w:cs="Calibri"/>
                <w:color w:val="000000"/>
                <w:sz w:val="18"/>
                <w:szCs w:val="18"/>
                <w:lang w:val="en-US"/>
              </w:rPr>
            </w:pPr>
            <w:ins w:id="169" w:author="Larry Pearlstein" w:date="2020-11-25T20:17:00Z">
              <w:r w:rsidRPr="008F18C0">
                <w:rPr>
                  <w:rFonts w:ascii="Calibri" w:eastAsia="Times New Roman" w:hAnsi="Calibri" w:cs="Calibri"/>
                  <w:color w:val="000000"/>
                  <w:sz w:val="18"/>
                  <w:szCs w:val="18"/>
                  <w:lang w:val="en-US"/>
                </w:rPr>
                <w:t>0.5</w:t>
              </w:r>
            </w:ins>
          </w:p>
        </w:tc>
        <w:tc>
          <w:tcPr>
            <w:tcW w:w="1120" w:type="dxa"/>
            <w:tcBorders>
              <w:top w:val="nil"/>
              <w:left w:val="nil"/>
              <w:bottom w:val="single" w:sz="4" w:space="0" w:color="auto"/>
              <w:right w:val="single" w:sz="8" w:space="0" w:color="auto"/>
            </w:tcBorders>
            <w:shd w:val="clear" w:color="auto" w:fill="auto"/>
            <w:vAlign w:val="bottom"/>
            <w:hideMark/>
          </w:tcPr>
          <w:p w14:paraId="06CF9E81" w14:textId="77777777" w:rsidR="008F18C0" w:rsidRPr="008F18C0" w:rsidRDefault="008F18C0" w:rsidP="008F18C0">
            <w:pPr>
              <w:spacing w:line="240" w:lineRule="auto"/>
              <w:rPr>
                <w:ins w:id="170" w:author="Larry Pearlstein" w:date="2020-11-25T20:17:00Z"/>
                <w:rFonts w:ascii="Calibri" w:eastAsia="Times New Roman" w:hAnsi="Calibri" w:cs="Calibri"/>
                <w:color w:val="000000"/>
                <w:sz w:val="18"/>
                <w:szCs w:val="18"/>
                <w:lang w:val="en-US"/>
              </w:rPr>
            </w:pPr>
            <w:ins w:id="171" w:author="Larry Pearlstein" w:date="2020-11-25T20:17:00Z">
              <w:r w:rsidRPr="008F18C0">
                <w:rPr>
                  <w:rFonts w:ascii="Calibri" w:eastAsia="Times New Roman" w:hAnsi="Calibri" w:cs="Calibri"/>
                  <w:color w:val="000000"/>
                  <w:sz w:val="18"/>
                  <w:szCs w:val="18"/>
                  <w:lang w:val="en-US"/>
                </w:rPr>
                <w:t> </w:t>
              </w:r>
            </w:ins>
          </w:p>
        </w:tc>
      </w:tr>
      <w:tr w:rsidR="008F18C0" w:rsidRPr="008F18C0" w14:paraId="023050F7" w14:textId="77777777" w:rsidTr="008F18C0">
        <w:trPr>
          <w:trHeight w:val="240"/>
          <w:ins w:id="172" w:author="Larry Pearlstein" w:date="2020-11-25T20:17: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38AA1BE2" w14:textId="77777777" w:rsidR="008F18C0" w:rsidRPr="008F18C0" w:rsidRDefault="008F18C0" w:rsidP="008F18C0">
            <w:pPr>
              <w:spacing w:line="240" w:lineRule="auto"/>
              <w:rPr>
                <w:ins w:id="173" w:author="Larry Pearlstein" w:date="2020-11-25T20:17:00Z"/>
                <w:rFonts w:ascii="Calibri" w:eastAsia="Times New Roman" w:hAnsi="Calibri" w:cs="Calibri"/>
                <w:color w:val="000000"/>
                <w:sz w:val="18"/>
                <w:szCs w:val="18"/>
                <w:lang w:val="en-US"/>
              </w:rPr>
            </w:pPr>
            <w:ins w:id="174" w:author="Larry Pearlstein" w:date="2020-11-25T20:17:00Z">
              <w:r w:rsidRPr="008F18C0">
                <w:rPr>
                  <w:rFonts w:ascii="Calibri" w:eastAsia="Times New Roman" w:hAnsi="Calibri" w:cs="Calibri"/>
                  <w:color w:val="000000"/>
                  <w:sz w:val="18"/>
                  <w:szCs w:val="18"/>
                  <w:lang w:val="en-US"/>
                </w:rPr>
                <w:t> </w:t>
              </w:r>
            </w:ins>
          </w:p>
        </w:tc>
        <w:tc>
          <w:tcPr>
            <w:tcW w:w="6220" w:type="dxa"/>
            <w:tcBorders>
              <w:top w:val="nil"/>
              <w:left w:val="nil"/>
              <w:bottom w:val="single" w:sz="4" w:space="0" w:color="auto"/>
              <w:right w:val="single" w:sz="4" w:space="0" w:color="auto"/>
            </w:tcBorders>
            <w:shd w:val="clear" w:color="auto" w:fill="auto"/>
            <w:vAlign w:val="bottom"/>
            <w:hideMark/>
          </w:tcPr>
          <w:p w14:paraId="70FC7F25" w14:textId="77777777" w:rsidR="008F18C0" w:rsidRPr="008F18C0" w:rsidRDefault="008F18C0" w:rsidP="008F18C0">
            <w:pPr>
              <w:spacing w:line="240" w:lineRule="auto"/>
              <w:rPr>
                <w:ins w:id="175" w:author="Larry Pearlstein" w:date="2020-11-25T20:17:00Z"/>
                <w:rFonts w:ascii="Calibri" w:eastAsia="Times New Roman" w:hAnsi="Calibri" w:cs="Calibri"/>
                <w:color w:val="000000"/>
                <w:sz w:val="18"/>
                <w:szCs w:val="18"/>
                <w:lang w:val="en-US"/>
              </w:rPr>
            </w:pPr>
            <w:ins w:id="176" w:author="Larry Pearlstein" w:date="2020-11-25T20:17:00Z">
              <w:r w:rsidRPr="008F18C0">
                <w:rPr>
                  <w:rFonts w:ascii="Calibri" w:eastAsia="Times New Roman" w:hAnsi="Calibri" w:cs="Calibri"/>
                  <w:color w:val="000000"/>
                  <w:sz w:val="18"/>
                  <w:szCs w:val="18"/>
                  <w:lang w:val="en-US"/>
                </w:rPr>
                <w:t>Full commenting</w:t>
              </w:r>
            </w:ins>
          </w:p>
        </w:tc>
        <w:tc>
          <w:tcPr>
            <w:tcW w:w="760" w:type="dxa"/>
            <w:tcBorders>
              <w:top w:val="nil"/>
              <w:left w:val="nil"/>
              <w:bottom w:val="single" w:sz="4" w:space="0" w:color="auto"/>
              <w:right w:val="single" w:sz="4" w:space="0" w:color="auto"/>
            </w:tcBorders>
            <w:shd w:val="clear" w:color="auto" w:fill="auto"/>
            <w:vAlign w:val="bottom"/>
            <w:hideMark/>
          </w:tcPr>
          <w:p w14:paraId="21A6AAAD" w14:textId="77777777" w:rsidR="008F18C0" w:rsidRPr="008F18C0" w:rsidRDefault="008F18C0" w:rsidP="008F18C0">
            <w:pPr>
              <w:spacing w:line="240" w:lineRule="auto"/>
              <w:jc w:val="right"/>
              <w:rPr>
                <w:ins w:id="177" w:author="Larry Pearlstein" w:date="2020-11-25T20:17:00Z"/>
                <w:rFonts w:ascii="Calibri" w:eastAsia="Times New Roman" w:hAnsi="Calibri" w:cs="Calibri"/>
                <w:color w:val="000000"/>
                <w:sz w:val="18"/>
                <w:szCs w:val="18"/>
                <w:lang w:val="en-US"/>
              </w:rPr>
            </w:pPr>
            <w:ins w:id="178" w:author="Larry Pearlstein" w:date="2020-11-25T20:17:00Z">
              <w:r w:rsidRPr="008F18C0">
                <w:rPr>
                  <w:rFonts w:ascii="Calibri" w:eastAsia="Times New Roman" w:hAnsi="Calibri" w:cs="Calibri"/>
                  <w:color w:val="000000"/>
                  <w:sz w:val="18"/>
                  <w:szCs w:val="18"/>
                  <w:lang w:val="en-US"/>
                </w:rPr>
                <w:t>1</w:t>
              </w:r>
            </w:ins>
          </w:p>
        </w:tc>
        <w:tc>
          <w:tcPr>
            <w:tcW w:w="1120" w:type="dxa"/>
            <w:tcBorders>
              <w:top w:val="nil"/>
              <w:left w:val="nil"/>
              <w:bottom w:val="single" w:sz="4" w:space="0" w:color="auto"/>
              <w:right w:val="single" w:sz="8" w:space="0" w:color="auto"/>
            </w:tcBorders>
            <w:shd w:val="clear" w:color="auto" w:fill="auto"/>
            <w:vAlign w:val="bottom"/>
            <w:hideMark/>
          </w:tcPr>
          <w:p w14:paraId="11EE689F" w14:textId="77777777" w:rsidR="008F18C0" w:rsidRPr="008F18C0" w:rsidRDefault="008F18C0" w:rsidP="008F18C0">
            <w:pPr>
              <w:spacing w:line="240" w:lineRule="auto"/>
              <w:jc w:val="right"/>
              <w:rPr>
                <w:ins w:id="179" w:author="Larry Pearlstein" w:date="2020-11-25T20:17:00Z"/>
                <w:rFonts w:ascii="Calibri" w:eastAsia="Times New Roman" w:hAnsi="Calibri" w:cs="Calibri"/>
                <w:color w:val="000000"/>
                <w:sz w:val="18"/>
                <w:szCs w:val="18"/>
                <w:lang w:val="en-US"/>
              </w:rPr>
            </w:pPr>
            <w:ins w:id="180" w:author="Larry Pearlstein" w:date="2020-11-25T20:17:00Z">
              <w:r w:rsidRPr="008F18C0">
                <w:rPr>
                  <w:rFonts w:ascii="Calibri" w:eastAsia="Times New Roman" w:hAnsi="Calibri" w:cs="Calibri"/>
                  <w:color w:val="000000"/>
                  <w:sz w:val="18"/>
                  <w:szCs w:val="18"/>
                  <w:lang w:val="en-US"/>
                </w:rPr>
                <w:t>0.2</w:t>
              </w:r>
            </w:ins>
          </w:p>
        </w:tc>
      </w:tr>
      <w:tr w:rsidR="008F18C0" w:rsidRPr="008F18C0" w14:paraId="7662DB7F" w14:textId="77777777" w:rsidTr="008F18C0">
        <w:trPr>
          <w:trHeight w:val="240"/>
          <w:ins w:id="181" w:author="Larry Pearlstein" w:date="2020-11-25T20:17: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129EC5DC" w14:textId="77777777" w:rsidR="008F18C0" w:rsidRPr="008F18C0" w:rsidRDefault="008F18C0" w:rsidP="008F18C0">
            <w:pPr>
              <w:spacing w:line="240" w:lineRule="auto"/>
              <w:rPr>
                <w:ins w:id="182" w:author="Larry Pearlstein" w:date="2020-11-25T20:17:00Z"/>
                <w:rFonts w:ascii="Calibri" w:eastAsia="Times New Roman" w:hAnsi="Calibri" w:cs="Calibri"/>
                <w:color w:val="000000"/>
                <w:sz w:val="18"/>
                <w:szCs w:val="18"/>
                <w:lang w:val="en-US"/>
              </w:rPr>
            </w:pPr>
            <w:ins w:id="183" w:author="Larry Pearlstein" w:date="2020-11-25T20:17:00Z">
              <w:r w:rsidRPr="008F18C0">
                <w:rPr>
                  <w:rFonts w:ascii="Calibri" w:eastAsia="Times New Roman" w:hAnsi="Calibri" w:cs="Calibri"/>
                  <w:color w:val="000000"/>
                  <w:sz w:val="18"/>
                  <w:szCs w:val="18"/>
                  <w:lang w:val="en-US"/>
                </w:rPr>
                <w:t>Results</w:t>
              </w:r>
            </w:ins>
          </w:p>
        </w:tc>
        <w:tc>
          <w:tcPr>
            <w:tcW w:w="6220" w:type="dxa"/>
            <w:tcBorders>
              <w:top w:val="nil"/>
              <w:left w:val="nil"/>
              <w:bottom w:val="single" w:sz="4" w:space="0" w:color="auto"/>
              <w:right w:val="single" w:sz="4" w:space="0" w:color="auto"/>
            </w:tcBorders>
            <w:shd w:val="clear" w:color="auto" w:fill="auto"/>
            <w:vAlign w:val="bottom"/>
            <w:hideMark/>
          </w:tcPr>
          <w:p w14:paraId="70195041" w14:textId="77777777" w:rsidR="008F18C0" w:rsidRPr="008F18C0" w:rsidRDefault="008F18C0" w:rsidP="008F18C0">
            <w:pPr>
              <w:spacing w:line="240" w:lineRule="auto"/>
              <w:rPr>
                <w:ins w:id="184" w:author="Larry Pearlstein" w:date="2020-11-25T20:17:00Z"/>
                <w:rFonts w:ascii="Calibri" w:eastAsia="Times New Roman" w:hAnsi="Calibri" w:cs="Calibri"/>
                <w:color w:val="000000"/>
                <w:sz w:val="18"/>
                <w:szCs w:val="18"/>
                <w:lang w:val="en-US"/>
              </w:rPr>
            </w:pPr>
            <w:ins w:id="185" w:author="Larry Pearlstein" w:date="2020-11-25T20:17:00Z">
              <w:r w:rsidRPr="008F18C0">
                <w:rPr>
                  <w:rFonts w:ascii="Calibri" w:eastAsia="Times New Roman" w:hAnsi="Calibri" w:cs="Calibri"/>
                  <w:color w:val="000000"/>
                  <w:sz w:val="18"/>
                  <w:szCs w:val="18"/>
                  <w:lang w:val="en-US"/>
                </w:rPr>
                <w:t> </w:t>
              </w:r>
            </w:ins>
          </w:p>
        </w:tc>
        <w:tc>
          <w:tcPr>
            <w:tcW w:w="760" w:type="dxa"/>
            <w:tcBorders>
              <w:top w:val="nil"/>
              <w:left w:val="nil"/>
              <w:bottom w:val="single" w:sz="4" w:space="0" w:color="auto"/>
              <w:right w:val="single" w:sz="4" w:space="0" w:color="auto"/>
            </w:tcBorders>
            <w:shd w:val="clear" w:color="auto" w:fill="auto"/>
            <w:vAlign w:val="bottom"/>
            <w:hideMark/>
          </w:tcPr>
          <w:p w14:paraId="1628BB76" w14:textId="77777777" w:rsidR="008F18C0" w:rsidRPr="008F18C0" w:rsidRDefault="008F18C0" w:rsidP="008F18C0">
            <w:pPr>
              <w:spacing w:line="240" w:lineRule="auto"/>
              <w:rPr>
                <w:ins w:id="186" w:author="Larry Pearlstein" w:date="2020-11-25T20:17:00Z"/>
                <w:rFonts w:ascii="Calibri" w:eastAsia="Times New Roman" w:hAnsi="Calibri" w:cs="Calibri"/>
                <w:color w:val="000000"/>
                <w:sz w:val="18"/>
                <w:szCs w:val="18"/>
                <w:lang w:val="en-US"/>
              </w:rPr>
            </w:pPr>
            <w:ins w:id="187" w:author="Larry Pearlstein" w:date="2020-11-25T20:17:00Z">
              <w:r w:rsidRPr="008F18C0">
                <w:rPr>
                  <w:rFonts w:ascii="Calibri" w:eastAsia="Times New Roman" w:hAnsi="Calibri" w:cs="Calibri"/>
                  <w:color w:val="000000"/>
                  <w:sz w:val="18"/>
                  <w:szCs w:val="18"/>
                  <w:lang w:val="en-US"/>
                </w:rPr>
                <w:t> </w:t>
              </w:r>
            </w:ins>
          </w:p>
        </w:tc>
        <w:tc>
          <w:tcPr>
            <w:tcW w:w="1120" w:type="dxa"/>
            <w:tcBorders>
              <w:top w:val="nil"/>
              <w:left w:val="nil"/>
              <w:bottom w:val="single" w:sz="4" w:space="0" w:color="auto"/>
              <w:right w:val="single" w:sz="8" w:space="0" w:color="auto"/>
            </w:tcBorders>
            <w:shd w:val="clear" w:color="auto" w:fill="auto"/>
            <w:vAlign w:val="bottom"/>
            <w:hideMark/>
          </w:tcPr>
          <w:p w14:paraId="33AC5C6F" w14:textId="77777777" w:rsidR="008F18C0" w:rsidRPr="008F18C0" w:rsidRDefault="008F18C0" w:rsidP="008F18C0">
            <w:pPr>
              <w:spacing w:line="240" w:lineRule="auto"/>
              <w:rPr>
                <w:ins w:id="188" w:author="Larry Pearlstein" w:date="2020-11-25T20:17:00Z"/>
                <w:rFonts w:ascii="Calibri" w:eastAsia="Times New Roman" w:hAnsi="Calibri" w:cs="Calibri"/>
                <w:color w:val="000000"/>
                <w:sz w:val="18"/>
                <w:szCs w:val="18"/>
                <w:lang w:val="en-US"/>
              </w:rPr>
            </w:pPr>
            <w:ins w:id="189" w:author="Larry Pearlstein" w:date="2020-11-25T20:17:00Z">
              <w:r w:rsidRPr="008F18C0">
                <w:rPr>
                  <w:rFonts w:ascii="Calibri" w:eastAsia="Times New Roman" w:hAnsi="Calibri" w:cs="Calibri"/>
                  <w:color w:val="000000"/>
                  <w:sz w:val="18"/>
                  <w:szCs w:val="18"/>
                  <w:lang w:val="en-US"/>
                </w:rPr>
                <w:t> </w:t>
              </w:r>
            </w:ins>
          </w:p>
        </w:tc>
      </w:tr>
      <w:tr w:rsidR="008F18C0" w:rsidRPr="008F18C0" w14:paraId="47C1E0E7" w14:textId="77777777" w:rsidTr="008F18C0">
        <w:trPr>
          <w:trHeight w:val="480"/>
          <w:ins w:id="190" w:author="Larry Pearlstein" w:date="2020-11-25T20:17: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498B9AC9" w14:textId="77777777" w:rsidR="008F18C0" w:rsidRPr="008F18C0" w:rsidRDefault="008F18C0" w:rsidP="008F18C0">
            <w:pPr>
              <w:spacing w:line="240" w:lineRule="auto"/>
              <w:rPr>
                <w:ins w:id="191" w:author="Larry Pearlstein" w:date="2020-11-25T20:17:00Z"/>
                <w:rFonts w:ascii="Calibri" w:eastAsia="Times New Roman" w:hAnsi="Calibri" w:cs="Calibri"/>
                <w:color w:val="000000"/>
                <w:sz w:val="18"/>
                <w:szCs w:val="18"/>
                <w:lang w:val="en-US"/>
              </w:rPr>
            </w:pPr>
            <w:ins w:id="192" w:author="Larry Pearlstein" w:date="2020-11-25T20:17:00Z">
              <w:r w:rsidRPr="008F18C0">
                <w:rPr>
                  <w:rFonts w:ascii="Calibri" w:eastAsia="Times New Roman" w:hAnsi="Calibri" w:cs="Calibri"/>
                  <w:color w:val="000000"/>
                  <w:sz w:val="18"/>
                  <w:szCs w:val="18"/>
                  <w:lang w:val="en-US"/>
                </w:rPr>
                <w:t> </w:t>
              </w:r>
            </w:ins>
          </w:p>
        </w:tc>
        <w:tc>
          <w:tcPr>
            <w:tcW w:w="6220" w:type="dxa"/>
            <w:tcBorders>
              <w:top w:val="nil"/>
              <w:left w:val="nil"/>
              <w:bottom w:val="single" w:sz="4" w:space="0" w:color="auto"/>
              <w:right w:val="single" w:sz="4" w:space="0" w:color="auto"/>
            </w:tcBorders>
            <w:shd w:val="clear" w:color="auto" w:fill="auto"/>
            <w:vAlign w:val="bottom"/>
            <w:hideMark/>
          </w:tcPr>
          <w:p w14:paraId="0BBDF068" w14:textId="77777777" w:rsidR="008F18C0" w:rsidRPr="008F18C0" w:rsidRDefault="008F18C0" w:rsidP="008F18C0">
            <w:pPr>
              <w:spacing w:line="240" w:lineRule="auto"/>
              <w:rPr>
                <w:ins w:id="193" w:author="Larry Pearlstein" w:date="2020-11-25T20:17:00Z"/>
                <w:rFonts w:ascii="Calibri" w:eastAsia="Times New Roman" w:hAnsi="Calibri" w:cs="Calibri"/>
                <w:color w:val="000000"/>
                <w:sz w:val="18"/>
                <w:szCs w:val="18"/>
                <w:lang w:val="en-US"/>
              </w:rPr>
            </w:pPr>
            <w:ins w:id="194" w:author="Larry Pearlstein" w:date="2020-11-25T20:17:00Z">
              <w:r w:rsidRPr="008F18C0">
                <w:rPr>
                  <w:rFonts w:ascii="Calibri" w:eastAsia="Times New Roman" w:hAnsi="Calibri" w:cs="Calibri"/>
                  <w:color w:val="000000"/>
                  <w:sz w:val="18"/>
                  <w:szCs w:val="18"/>
                  <w:lang w:val="en-US"/>
                </w:rPr>
                <w:t>Explain all conversions between FFT result to continuous time frequencies</w:t>
              </w:r>
            </w:ins>
          </w:p>
        </w:tc>
        <w:tc>
          <w:tcPr>
            <w:tcW w:w="760" w:type="dxa"/>
            <w:tcBorders>
              <w:top w:val="nil"/>
              <w:left w:val="nil"/>
              <w:bottom w:val="single" w:sz="4" w:space="0" w:color="auto"/>
              <w:right w:val="single" w:sz="4" w:space="0" w:color="auto"/>
            </w:tcBorders>
            <w:shd w:val="clear" w:color="auto" w:fill="auto"/>
            <w:vAlign w:val="bottom"/>
            <w:hideMark/>
          </w:tcPr>
          <w:p w14:paraId="10BC8207" w14:textId="77777777" w:rsidR="008F18C0" w:rsidRPr="008F18C0" w:rsidRDefault="008F18C0" w:rsidP="008F18C0">
            <w:pPr>
              <w:spacing w:line="240" w:lineRule="auto"/>
              <w:jc w:val="right"/>
              <w:rPr>
                <w:ins w:id="195" w:author="Larry Pearlstein" w:date="2020-11-25T20:17:00Z"/>
                <w:rFonts w:ascii="Calibri" w:eastAsia="Times New Roman" w:hAnsi="Calibri" w:cs="Calibri"/>
                <w:color w:val="000000"/>
                <w:sz w:val="18"/>
                <w:szCs w:val="18"/>
                <w:lang w:val="en-US"/>
              </w:rPr>
            </w:pPr>
            <w:ins w:id="196" w:author="Larry Pearlstein" w:date="2020-11-25T20:17:00Z">
              <w:r w:rsidRPr="008F18C0">
                <w:rPr>
                  <w:rFonts w:ascii="Calibri" w:eastAsia="Times New Roman" w:hAnsi="Calibri" w:cs="Calibri"/>
                  <w:color w:val="000000"/>
                  <w:sz w:val="18"/>
                  <w:szCs w:val="18"/>
                  <w:lang w:val="en-US"/>
                </w:rPr>
                <w:t>0.5</w:t>
              </w:r>
            </w:ins>
          </w:p>
        </w:tc>
        <w:tc>
          <w:tcPr>
            <w:tcW w:w="1120" w:type="dxa"/>
            <w:tcBorders>
              <w:top w:val="nil"/>
              <w:left w:val="nil"/>
              <w:bottom w:val="single" w:sz="4" w:space="0" w:color="auto"/>
              <w:right w:val="single" w:sz="8" w:space="0" w:color="auto"/>
            </w:tcBorders>
            <w:shd w:val="clear" w:color="auto" w:fill="auto"/>
            <w:vAlign w:val="bottom"/>
            <w:hideMark/>
          </w:tcPr>
          <w:p w14:paraId="2AD4FB85" w14:textId="77777777" w:rsidR="008F18C0" w:rsidRPr="008F18C0" w:rsidRDefault="008F18C0" w:rsidP="008F18C0">
            <w:pPr>
              <w:spacing w:line="240" w:lineRule="auto"/>
              <w:rPr>
                <w:ins w:id="197" w:author="Larry Pearlstein" w:date="2020-11-25T20:17:00Z"/>
                <w:rFonts w:ascii="Calibri" w:eastAsia="Times New Roman" w:hAnsi="Calibri" w:cs="Calibri"/>
                <w:color w:val="000000"/>
                <w:sz w:val="18"/>
                <w:szCs w:val="18"/>
                <w:lang w:val="en-US"/>
              </w:rPr>
            </w:pPr>
            <w:ins w:id="198" w:author="Larry Pearlstein" w:date="2020-11-25T20:17:00Z">
              <w:r w:rsidRPr="008F18C0">
                <w:rPr>
                  <w:rFonts w:ascii="Calibri" w:eastAsia="Times New Roman" w:hAnsi="Calibri" w:cs="Calibri"/>
                  <w:color w:val="000000"/>
                  <w:sz w:val="18"/>
                  <w:szCs w:val="18"/>
                  <w:lang w:val="en-US"/>
                </w:rPr>
                <w:t> </w:t>
              </w:r>
            </w:ins>
          </w:p>
        </w:tc>
      </w:tr>
      <w:tr w:rsidR="008F18C0" w:rsidRPr="008F18C0" w14:paraId="63FB85D2" w14:textId="77777777" w:rsidTr="008F18C0">
        <w:trPr>
          <w:trHeight w:val="240"/>
          <w:ins w:id="199" w:author="Larry Pearlstein" w:date="2020-11-25T20:17: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73DDD19C" w14:textId="77777777" w:rsidR="008F18C0" w:rsidRPr="008F18C0" w:rsidRDefault="008F18C0" w:rsidP="008F18C0">
            <w:pPr>
              <w:spacing w:line="240" w:lineRule="auto"/>
              <w:rPr>
                <w:ins w:id="200" w:author="Larry Pearlstein" w:date="2020-11-25T20:17:00Z"/>
                <w:rFonts w:ascii="Calibri" w:eastAsia="Times New Roman" w:hAnsi="Calibri" w:cs="Calibri"/>
                <w:color w:val="000000"/>
                <w:sz w:val="18"/>
                <w:szCs w:val="18"/>
                <w:lang w:val="en-US"/>
              </w:rPr>
            </w:pPr>
            <w:ins w:id="201" w:author="Larry Pearlstein" w:date="2020-11-25T20:17:00Z">
              <w:r w:rsidRPr="008F18C0">
                <w:rPr>
                  <w:rFonts w:ascii="Calibri" w:eastAsia="Times New Roman" w:hAnsi="Calibri" w:cs="Calibri"/>
                  <w:color w:val="000000"/>
                  <w:sz w:val="18"/>
                  <w:szCs w:val="18"/>
                  <w:lang w:val="en-US"/>
                </w:rPr>
                <w:t> </w:t>
              </w:r>
            </w:ins>
          </w:p>
        </w:tc>
        <w:tc>
          <w:tcPr>
            <w:tcW w:w="6220" w:type="dxa"/>
            <w:tcBorders>
              <w:top w:val="nil"/>
              <w:left w:val="nil"/>
              <w:bottom w:val="single" w:sz="4" w:space="0" w:color="auto"/>
              <w:right w:val="single" w:sz="4" w:space="0" w:color="auto"/>
            </w:tcBorders>
            <w:shd w:val="clear" w:color="auto" w:fill="auto"/>
            <w:vAlign w:val="bottom"/>
            <w:hideMark/>
          </w:tcPr>
          <w:p w14:paraId="1FBF49C1" w14:textId="77777777" w:rsidR="008F18C0" w:rsidRPr="008F18C0" w:rsidRDefault="008F18C0" w:rsidP="008F18C0">
            <w:pPr>
              <w:spacing w:line="240" w:lineRule="auto"/>
              <w:rPr>
                <w:ins w:id="202" w:author="Larry Pearlstein" w:date="2020-11-25T20:17:00Z"/>
                <w:rFonts w:ascii="Calibri" w:eastAsia="Times New Roman" w:hAnsi="Calibri" w:cs="Calibri"/>
                <w:color w:val="000000"/>
                <w:sz w:val="18"/>
                <w:szCs w:val="18"/>
                <w:lang w:val="en-US"/>
              </w:rPr>
            </w:pPr>
            <w:ins w:id="203" w:author="Larry Pearlstein" w:date="2020-11-25T20:17:00Z">
              <w:r w:rsidRPr="008F18C0">
                <w:rPr>
                  <w:rFonts w:ascii="Calibri" w:eastAsia="Times New Roman" w:hAnsi="Calibri" w:cs="Calibri"/>
                  <w:color w:val="000000"/>
                  <w:sz w:val="18"/>
                  <w:szCs w:val="18"/>
                  <w:lang w:val="en-US"/>
                </w:rPr>
                <w:t>Plot with 3 subplots.  First bin is Bin 0.  Full FFT, left half, zoom in.</w:t>
              </w:r>
            </w:ins>
          </w:p>
        </w:tc>
        <w:tc>
          <w:tcPr>
            <w:tcW w:w="760" w:type="dxa"/>
            <w:tcBorders>
              <w:top w:val="nil"/>
              <w:left w:val="nil"/>
              <w:bottom w:val="single" w:sz="4" w:space="0" w:color="auto"/>
              <w:right w:val="single" w:sz="4" w:space="0" w:color="auto"/>
            </w:tcBorders>
            <w:shd w:val="clear" w:color="auto" w:fill="auto"/>
            <w:vAlign w:val="bottom"/>
            <w:hideMark/>
          </w:tcPr>
          <w:p w14:paraId="087D432A" w14:textId="77777777" w:rsidR="008F18C0" w:rsidRPr="008F18C0" w:rsidRDefault="008F18C0" w:rsidP="008F18C0">
            <w:pPr>
              <w:spacing w:line="240" w:lineRule="auto"/>
              <w:jc w:val="right"/>
              <w:rPr>
                <w:ins w:id="204" w:author="Larry Pearlstein" w:date="2020-11-25T20:17:00Z"/>
                <w:rFonts w:ascii="Calibri" w:eastAsia="Times New Roman" w:hAnsi="Calibri" w:cs="Calibri"/>
                <w:color w:val="000000"/>
                <w:sz w:val="18"/>
                <w:szCs w:val="18"/>
                <w:lang w:val="en-US"/>
              </w:rPr>
            </w:pPr>
            <w:ins w:id="205" w:author="Larry Pearlstein" w:date="2020-11-25T20:17:00Z">
              <w:r w:rsidRPr="008F18C0">
                <w:rPr>
                  <w:rFonts w:ascii="Calibri" w:eastAsia="Times New Roman" w:hAnsi="Calibri" w:cs="Calibri"/>
                  <w:color w:val="000000"/>
                  <w:sz w:val="18"/>
                  <w:szCs w:val="18"/>
                  <w:lang w:val="en-US"/>
                </w:rPr>
                <w:t>0.5</w:t>
              </w:r>
            </w:ins>
          </w:p>
        </w:tc>
        <w:tc>
          <w:tcPr>
            <w:tcW w:w="1120" w:type="dxa"/>
            <w:tcBorders>
              <w:top w:val="nil"/>
              <w:left w:val="nil"/>
              <w:bottom w:val="single" w:sz="4" w:space="0" w:color="auto"/>
              <w:right w:val="single" w:sz="8" w:space="0" w:color="auto"/>
            </w:tcBorders>
            <w:shd w:val="clear" w:color="auto" w:fill="auto"/>
            <w:vAlign w:val="bottom"/>
            <w:hideMark/>
          </w:tcPr>
          <w:p w14:paraId="488651C3" w14:textId="77777777" w:rsidR="008F18C0" w:rsidRPr="008F18C0" w:rsidRDefault="008F18C0" w:rsidP="008F18C0">
            <w:pPr>
              <w:spacing w:line="240" w:lineRule="auto"/>
              <w:rPr>
                <w:ins w:id="206" w:author="Larry Pearlstein" w:date="2020-11-25T20:17:00Z"/>
                <w:rFonts w:ascii="Calibri" w:eastAsia="Times New Roman" w:hAnsi="Calibri" w:cs="Calibri"/>
                <w:color w:val="000000"/>
                <w:sz w:val="18"/>
                <w:szCs w:val="18"/>
                <w:lang w:val="en-US"/>
              </w:rPr>
            </w:pPr>
            <w:ins w:id="207" w:author="Larry Pearlstein" w:date="2020-11-25T20:17:00Z">
              <w:r w:rsidRPr="008F18C0">
                <w:rPr>
                  <w:rFonts w:ascii="Calibri" w:eastAsia="Times New Roman" w:hAnsi="Calibri" w:cs="Calibri"/>
                  <w:color w:val="000000"/>
                  <w:sz w:val="18"/>
                  <w:szCs w:val="18"/>
                  <w:lang w:val="en-US"/>
                </w:rPr>
                <w:t> </w:t>
              </w:r>
            </w:ins>
          </w:p>
        </w:tc>
      </w:tr>
      <w:tr w:rsidR="008F18C0" w:rsidRPr="008F18C0" w14:paraId="46001F29" w14:textId="77777777" w:rsidTr="008F18C0">
        <w:trPr>
          <w:trHeight w:val="960"/>
          <w:ins w:id="208" w:author="Larry Pearlstein" w:date="2020-11-25T20:17: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4349BD47" w14:textId="77777777" w:rsidR="008F18C0" w:rsidRPr="008F18C0" w:rsidRDefault="008F18C0" w:rsidP="008F18C0">
            <w:pPr>
              <w:spacing w:line="240" w:lineRule="auto"/>
              <w:rPr>
                <w:ins w:id="209" w:author="Larry Pearlstein" w:date="2020-11-25T20:17:00Z"/>
                <w:rFonts w:ascii="Calibri" w:eastAsia="Times New Roman" w:hAnsi="Calibri" w:cs="Calibri"/>
                <w:color w:val="000000"/>
                <w:sz w:val="18"/>
                <w:szCs w:val="18"/>
                <w:lang w:val="en-US"/>
              </w:rPr>
            </w:pPr>
            <w:ins w:id="210" w:author="Larry Pearlstein" w:date="2020-11-25T20:17:00Z">
              <w:r w:rsidRPr="008F18C0">
                <w:rPr>
                  <w:rFonts w:ascii="Calibri" w:eastAsia="Times New Roman" w:hAnsi="Calibri" w:cs="Calibri"/>
                  <w:color w:val="000000"/>
                  <w:sz w:val="18"/>
                  <w:szCs w:val="18"/>
                  <w:lang w:val="en-US"/>
                </w:rPr>
                <w:t> </w:t>
              </w:r>
            </w:ins>
          </w:p>
        </w:tc>
        <w:tc>
          <w:tcPr>
            <w:tcW w:w="6220" w:type="dxa"/>
            <w:tcBorders>
              <w:top w:val="nil"/>
              <w:left w:val="nil"/>
              <w:bottom w:val="single" w:sz="4" w:space="0" w:color="auto"/>
              <w:right w:val="single" w:sz="4" w:space="0" w:color="auto"/>
            </w:tcBorders>
            <w:shd w:val="clear" w:color="auto" w:fill="auto"/>
            <w:vAlign w:val="bottom"/>
            <w:hideMark/>
          </w:tcPr>
          <w:p w14:paraId="7EEF2D86" w14:textId="77777777" w:rsidR="008F18C0" w:rsidRPr="008F18C0" w:rsidRDefault="008F18C0" w:rsidP="008F18C0">
            <w:pPr>
              <w:spacing w:line="240" w:lineRule="auto"/>
              <w:rPr>
                <w:ins w:id="211" w:author="Larry Pearlstein" w:date="2020-11-25T20:17:00Z"/>
                <w:rFonts w:ascii="Calibri" w:eastAsia="Times New Roman" w:hAnsi="Calibri" w:cs="Calibri"/>
                <w:color w:val="000000"/>
                <w:sz w:val="18"/>
                <w:szCs w:val="18"/>
                <w:lang w:val="en-US"/>
              </w:rPr>
            </w:pPr>
            <w:ins w:id="212" w:author="Larry Pearlstein" w:date="2020-11-25T20:17:00Z">
              <w:r w:rsidRPr="008F18C0">
                <w:rPr>
                  <w:rFonts w:ascii="Calibri" w:eastAsia="Times New Roman" w:hAnsi="Calibri" w:cs="Calibri"/>
                  <w:color w:val="000000"/>
                  <w:sz w:val="18"/>
                  <w:szCs w:val="18"/>
                  <w:lang w:val="en-US"/>
                </w:rPr>
                <w:t>Accurately identify the bin index of the peak.  Remember to use ‘plot</w:t>
              </w:r>
              <w:proofErr w:type="gramStart"/>
              <w:r w:rsidRPr="008F18C0">
                <w:rPr>
                  <w:rFonts w:ascii="Calibri" w:eastAsia="Times New Roman" w:hAnsi="Calibri" w:cs="Calibri"/>
                  <w:color w:val="000000"/>
                  <w:sz w:val="18"/>
                  <w:szCs w:val="18"/>
                  <w:lang w:val="en-US"/>
                </w:rPr>
                <w:t>( x</w:t>
              </w:r>
              <w:proofErr w:type="gramEnd"/>
              <w:r w:rsidRPr="008F18C0">
                <w:rPr>
                  <w:rFonts w:ascii="Calibri" w:eastAsia="Times New Roman" w:hAnsi="Calibri" w:cs="Calibri"/>
                  <w:color w:val="000000"/>
                  <w:sz w:val="18"/>
                  <w:szCs w:val="18"/>
                  <w:lang w:val="en-US"/>
                </w:rPr>
                <w:t xml:space="preserve">, y )’ syntax, with the x-axis appropriately set, and then </w:t>
              </w:r>
              <w:proofErr w:type="spellStart"/>
              <w:r w:rsidRPr="008F18C0">
                <w:rPr>
                  <w:rFonts w:ascii="Calibri" w:eastAsia="Times New Roman" w:hAnsi="Calibri" w:cs="Calibri"/>
                  <w:color w:val="000000"/>
                  <w:sz w:val="18"/>
                  <w:szCs w:val="18"/>
                  <w:lang w:val="en-US"/>
                </w:rPr>
                <w:t>xlim</w:t>
              </w:r>
              <w:proofErr w:type="spellEnd"/>
              <w:r w:rsidRPr="008F18C0">
                <w:rPr>
                  <w:rFonts w:ascii="Calibri" w:eastAsia="Times New Roman" w:hAnsi="Calibri" w:cs="Calibri"/>
                  <w:color w:val="000000"/>
                  <w:sz w:val="18"/>
                  <w:szCs w:val="18"/>
                  <w:lang w:val="en-US"/>
                </w:rPr>
                <w:t xml:space="preserve"> will show the result with correct numbers for the x-axis.  Record your value for the bin index of the fundamental frequency.  Convert that bin index to frequency.</w:t>
              </w:r>
            </w:ins>
          </w:p>
        </w:tc>
        <w:tc>
          <w:tcPr>
            <w:tcW w:w="760" w:type="dxa"/>
            <w:tcBorders>
              <w:top w:val="nil"/>
              <w:left w:val="nil"/>
              <w:bottom w:val="single" w:sz="4" w:space="0" w:color="auto"/>
              <w:right w:val="single" w:sz="4" w:space="0" w:color="auto"/>
            </w:tcBorders>
            <w:shd w:val="clear" w:color="auto" w:fill="auto"/>
            <w:vAlign w:val="bottom"/>
            <w:hideMark/>
          </w:tcPr>
          <w:p w14:paraId="38B25AA0" w14:textId="77777777" w:rsidR="008F18C0" w:rsidRPr="008F18C0" w:rsidRDefault="008F18C0" w:rsidP="008F18C0">
            <w:pPr>
              <w:spacing w:line="240" w:lineRule="auto"/>
              <w:jc w:val="right"/>
              <w:rPr>
                <w:ins w:id="213" w:author="Larry Pearlstein" w:date="2020-11-25T20:17:00Z"/>
                <w:rFonts w:ascii="Calibri" w:eastAsia="Times New Roman" w:hAnsi="Calibri" w:cs="Calibri"/>
                <w:color w:val="000000"/>
                <w:sz w:val="18"/>
                <w:szCs w:val="18"/>
                <w:lang w:val="en-US"/>
              </w:rPr>
            </w:pPr>
            <w:ins w:id="214" w:author="Larry Pearlstein" w:date="2020-11-25T20:17:00Z">
              <w:r w:rsidRPr="008F18C0">
                <w:rPr>
                  <w:rFonts w:ascii="Calibri" w:eastAsia="Times New Roman" w:hAnsi="Calibri" w:cs="Calibri"/>
                  <w:color w:val="000000"/>
                  <w:sz w:val="18"/>
                  <w:szCs w:val="18"/>
                  <w:lang w:val="en-US"/>
                </w:rPr>
                <w:t>0.5</w:t>
              </w:r>
            </w:ins>
          </w:p>
        </w:tc>
        <w:tc>
          <w:tcPr>
            <w:tcW w:w="1120" w:type="dxa"/>
            <w:tcBorders>
              <w:top w:val="nil"/>
              <w:left w:val="nil"/>
              <w:bottom w:val="single" w:sz="4" w:space="0" w:color="auto"/>
              <w:right w:val="single" w:sz="8" w:space="0" w:color="auto"/>
            </w:tcBorders>
            <w:shd w:val="clear" w:color="auto" w:fill="auto"/>
            <w:vAlign w:val="bottom"/>
            <w:hideMark/>
          </w:tcPr>
          <w:p w14:paraId="2D4B8A29" w14:textId="77777777" w:rsidR="008F18C0" w:rsidRPr="008F18C0" w:rsidRDefault="008F18C0" w:rsidP="008F18C0">
            <w:pPr>
              <w:spacing w:line="240" w:lineRule="auto"/>
              <w:rPr>
                <w:ins w:id="215" w:author="Larry Pearlstein" w:date="2020-11-25T20:17:00Z"/>
                <w:rFonts w:ascii="Calibri" w:eastAsia="Times New Roman" w:hAnsi="Calibri" w:cs="Calibri"/>
                <w:color w:val="000000"/>
                <w:sz w:val="18"/>
                <w:szCs w:val="18"/>
                <w:lang w:val="en-US"/>
              </w:rPr>
            </w:pPr>
            <w:ins w:id="216" w:author="Larry Pearlstein" w:date="2020-11-25T20:17:00Z">
              <w:r w:rsidRPr="008F18C0">
                <w:rPr>
                  <w:rFonts w:ascii="Calibri" w:eastAsia="Times New Roman" w:hAnsi="Calibri" w:cs="Calibri"/>
                  <w:color w:val="000000"/>
                  <w:sz w:val="18"/>
                  <w:szCs w:val="18"/>
                  <w:lang w:val="en-US"/>
                </w:rPr>
                <w:t> </w:t>
              </w:r>
            </w:ins>
          </w:p>
        </w:tc>
      </w:tr>
      <w:tr w:rsidR="008F18C0" w:rsidRPr="008F18C0" w14:paraId="4EEBB5E3" w14:textId="77777777" w:rsidTr="008F18C0">
        <w:trPr>
          <w:trHeight w:val="240"/>
          <w:ins w:id="217" w:author="Larry Pearlstein" w:date="2020-11-25T20:17: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0DB840B0" w14:textId="77777777" w:rsidR="008F18C0" w:rsidRPr="008F18C0" w:rsidRDefault="008F18C0" w:rsidP="008F18C0">
            <w:pPr>
              <w:spacing w:line="240" w:lineRule="auto"/>
              <w:rPr>
                <w:ins w:id="218" w:author="Larry Pearlstein" w:date="2020-11-25T20:17:00Z"/>
                <w:rFonts w:ascii="Calibri" w:eastAsia="Times New Roman" w:hAnsi="Calibri" w:cs="Calibri"/>
                <w:color w:val="000000"/>
                <w:sz w:val="18"/>
                <w:szCs w:val="18"/>
                <w:lang w:val="en-US"/>
              </w:rPr>
            </w:pPr>
            <w:ins w:id="219" w:author="Larry Pearlstein" w:date="2020-11-25T20:17:00Z">
              <w:r w:rsidRPr="008F18C0">
                <w:rPr>
                  <w:rFonts w:ascii="Calibri" w:eastAsia="Times New Roman" w:hAnsi="Calibri" w:cs="Calibri"/>
                  <w:color w:val="000000"/>
                  <w:sz w:val="18"/>
                  <w:szCs w:val="18"/>
                  <w:lang w:val="en-US"/>
                </w:rPr>
                <w:t> </w:t>
              </w:r>
            </w:ins>
          </w:p>
        </w:tc>
        <w:tc>
          <w:tcPr>
            <w:tcW w:w="6220" w:type="dxa"/>
            <w:tcBorders>
              <w:top w:val="nil"/>
              <w:left w:val="nil"/>
              <w:bottom w:val="single" w:sz="4" w:space="0" w:color="auto"/>
              <w:right w:val="single" w:sz="4" w:space="0" w:color="auto"/>
            </w:tcBorders>
            <w:shd w:val="clear" w:color="auto" w:fill="auto"/>
            <w:vAlign w:val="bottom"/>
            <w:hideMark/>
          </w:tcPr>
          <w:p w14:paraId="70965CC7" w14:textId="77777777" w:rsidR="008F18C0" w:rsidRPr="008F18C0" w:rsidRDefault="008F18C0" w:rsidP="008F18C0">
            <w:pPr>
              <w:spacing w:line="240" w:lineRule="auto"/>
              <w:rPr>
                <w:ins w:id="220" w:author="Larry Pearlstein" w:date="2020-11-25T20:17:00Z"/>
                <w:rFonts w:ascii="Calibri" w:eastAsia="Times New Roman" w:hAnsi="Calibri" w:cs="Calibri"/>
                <w:color w:val="000000"/>
                <w:sz w:val="18"/>
                <w:szCs w:val="18"/>
                <w:lang w:val="en-US"/>
              </w:rPr>
            </w:pPr>
            <w:ins w:id="221" w:author="Larry Pearlstein" w:date="2020-11-25T20:17:00Z">
              <w:r w:rsidRPr="008F18C0">
                <w:rPr>
                  <w:rFonts w:ascii="Calibri" w:eastAsia="Times New Roman" w:hAnsi="Calibri" w:cs="Calibri"/>
                  <w:color w:val="000000"/>
                  <w:sz w:val="18"/>
                  <w:szCs w:val="18"/>
                  <w:lang w:val="en-US"/>
                </w:rPr>
                <w:t>STFT - the hard way, and spectrogram</w:t>
              </w:r>
            </w:ins>
          </w:p>
        </w:tc>
        <w:tc>
          <w:tcPr>
            <w:tcW w:w="760" w:type="dxa"/>
            <w:tcBorders>
              <w:top w:val="nil"/>
              <w:left w:val="nil"/>
              <w:bottom w:val="single" w:sz="4" w:space="0" w:color="auto"/>
              <w:right w:val="single" w:sz="4" w:space="0" w:color="auto"/>
            </w:tcBorders>
            <w:shd w:val="clear" w:color="auto" w:fill="auto"/>
            <w:vAlign w:val="bottom"/>
            <w:hideMark/>
          </w:tcPr>
          <w:p w14:paraId="53722B03" w14:textId="77777777" w:rsidR="008F18C0" w:rsidRPr="008F18C0" w:rsidRDefault="008F18C0" w:rsidP="008F18C0">
            <w:pPr>
              <w:spacing w:line="240" w:lineRule="auto"/>
              <w:jc w:val="right"/>
              <w:rPr>
                <w:ins w:id="222" w:author="Larry Pearlstein" w:date="2020-11-25T20:17:00Z"/>
                <w:rFonts w:ascii="Calibri" w:eastAsia="Times New Roman" w:hAnsi="Calibri" w:cs="Calibri"/>
                <w:color w:val="000000"/>
                <w:sz w:val="18"/>
                <w:szCs w:val="18"/>
                <w:lang w:val="en-US"/>
              </w:rPr>
            </w:pPr>
            <w:ins w:id="223" w:author="Larry Pearlstein" w:date="2020-11-25T20:17:00Z">
              <w:r w:rsidRPr="008F18C0">
                <w:rPr>
                  <w:rFonts w:ascii="Calibri" w:eastAsia="Times New Roman" w:hAnsi="Calibri" w:cs="Calibri"/>
                  <w:color w:val="000000"/>
                  <w:sz w:val="18"/>
                  <w:szCs w:val="18"/>
                  <w:lang w:val="en-US"/>
                </w:rPr>
                <w:t>0.5</w:t>
              </w:r>
            </w:ins>
          </w:p>
        </w:tc>
        <w:tc>
          <w:tcPr>
            <w:tcW w:w="1120" w:type="dxa"/>
            <w:tcBorders>
              <w:top w:val="nil"/>
              <w:left w:val="nil"/>
              <w:bottom w:val="single" w:sz="4" w:space="0" w:color="auto"/>
              <w:right w:val="single" w:sz="8" w:space="0" w:color="auto"/>
            </w:tcBorders>
            <w:shd w:val="clear" w:color="auto" w:fill="auto"/>
            <w:vAlign w:val="bottom"/>
            <w:hideMark/>
          </w:tcPr>
          <w:p w14:paraId="5DE90182" w14:textId="77777777" w:rsidR="008F18C0" w:rsidRPr="008F18C0" w:rsidRDefault="008F18C0" w:rsidP="008F18C0">
            <w:pPr>
              <w:spacing w:line="240" w:lineRule="auto"/>
              <w:rPr>
                <w:ins w:id="224" w:author="Larry Pearlstein" w:date="2020-11-25T20:17:00Z"/>
                <w:rFonts w:ascii="Calibri" w:eastAsia="Times New Roman" w:hAnsi="Calibri" w:cs="Calibri"/>
                <w:color w:val="000000"/>
                <w:sz w:val="18"/>
                <w:szCs w:val="18"/>
                <w:lang w:val="en-US"/>
              </w:rPr>
            </w:pPr>
            <w:ins w:id="225" w:author="Larry Pearlstein" w:date="2020-11-25T20:17:00Z">
              <w:r w:rsidRPr="008F18C0">
                <w:rPr>
                  <w:rFonts w:ascii="Calibri" w:eastAsia="Times New Roman" w:hAnsi="Calibri" w:cs="Calibri"/>
                  <w:color w:val="000000"/>
                  <w:sz w:val="18"/>
                  <w:szCs w:val="18"/>
                  <w:lang w:val="en-US"/>
                </w:rPr>
                <w:t> </w:t>
              </w:r>
            </w:ins>
          </w:p>
        </w:tc>
      </w:tr>
      <w:tr w:rsidR="008F18C0" w:rsidRPr="008F18C0" w14:paraId="49447ED8" w14:textId="77777777" w:rsidTr="008F18C0">
        <w:trPr>
          <w:trHeight w:val="240"/>
          <w:ins w:id="226" w:author="Larry Pearlstein" w:date="2020-11-25T20:17:00Z"/>
        </w:trPr>
        <w:tc>
          <w:tcPr>
            <w:tcW w:w="2220" w:type="dxa"/>
            <w:tcBorders>
              <w:top w:val="nil"/>
              <w:left w:val="single" w:sz="8" w:space="0" w:color="auto"/>
              <w:bottom w:val="single" w:sz="4" w:space="0" w:color="auto"/>
              <w:right w:val="single" w:sz="4" w:space="0" w:color="auto"/>
            </w:tcBorders>
            <w:shd w:val="clear" w:color="auto" w:fill="auto"/>
            <w:vAlign w:val="bottom"/>
            <w:hideMark/>
          </w:tcPr>
          <w:p w14:paraId="43ADA141" w14:textId="77777777" w:rsidR="008F18C0" w:rsidRPr="008F18C0" w:rsidRDefault="008F18C0" w:rsidP="008F18C0">
            <w:pPr>
              <w:spacing w:line="240" w:lineRule="auto"/>
              <w:rPr>
                <w:ins w:id="227" w:author="Larry Pearlstein" w:date="2020-11-25T20:17:00Z"/>
                <w:rFonts w:ascii="Calibri" w:eastAsia="Times New Roman" w:hAnsi="Calibri" w:cs="Calibri"/>
                <w:color w:val="000000"/>
                <w:sz w:val="18"/>
                <w:szCs w:val="18"/>
                <w:lang w:val="en-US"/>
              </w:rPr>
            </w:pPr>
            <w:ins w:id="228" w:author="Larry Pearlstein" w:date="2020-11-25T20:17:00Z">
              <w:r w:rsidRPr="008F18C0">
                <w:rPr>
                  <w:rFonts w:ascii="Calibri" w:eastAsia="Times New Roman" w:hAnsi="Calibri" w:cs="Calibri"/>
                  <w:color w:val="000000"/>
                  <w:sz w:val="18"/>
                  <w:szCs w:val="18"/>
                  <w:lang w:val="en-US"/>
                </w:rPr>
                <w:t>Knowledge Gained</w:t>
              </w:r>
            </w:ins>
          </w:p>
        </w:tc>
        <w:tc>
          <w:tcPr>
            <w:tcW w:w="6220" w:type="dxa"/>
            <w:tcBorders>
              <w:top w:val="nil"/>
              <w:left w:val="nil"/>
              <w:bottom w:val="single" w:sz="4" w:space="0" w:color="auto"/>
              <w:right w:val="single" w:sz="4" w:space="0" w:color="auto"/>
            </w:tcBorders>
            <w:shd w:val="clear" w:color="auto" w:fill="auto"/>
            <w:vAlign w:val="bottom"/>
            <w:hideMark/>
          </w:tcPr>
          <w:p w14:paraId="771001A4" w14:textId="77777777" w:rsidR="008F18C0" w:rsidRPr="008F18C0" w:rsidRDefault="008F18C0" w:rsidP="008F18C0">
            <w:pPr>
              <w:spacing w:line="240" w:lineRule="auto"/>
              <w:rPr>
                <w:ins w:id="229" w:author="Larry Pearlstein" w:date="2020-11-25T20:17:00Z"/>
                <w:rFonts w:ascii="Calibri" w:eastAsia="Times New Roman" w:hAnsi="Calibri" w:cs="Calibri"/>
                <w:color w:val="000000"/>
                <w:sz w:val="18"/>
                <w:szCs w:val="18"/>
                <w:lang w:val="en-US"/>
              </w:rPr>
            </w:pPr>
            <w:ins w:id="230" w:author="Larry Pearlstein" w:date="2020-11-25T20:17:00Z">
              <w:r w:rsidRPr="008F18C0">
                <w:rPr>
                  <w:rFonts w:ascii="Calibri" w:eastAsia="Times New Roman" w:hAnsi="Calibri" w:cs="Calibri"/>
                  <w:color w:val="000000"/>
                  <w:sz w:val="18"/>
                  <w:szCs w:val="18"/>
                  <w:lang w:val="en-US"/>
                </w:rPr>
                <w:t> </w:t>
              </w:r>
            </w:ins>
          </w:p>
        </w:tc>
        <w:tc>
          <w:tcPr>
            <w:tcW w:w="760" w:type="dxa"/>
            <w:tcBorders>
              <w:top w:val="nil"/>
              <w:left w:val="nil"/>
              <w:bottom w:val="single" w:sz="4" w:space="0" w:color="auto"/>
              <w:right w:val="single" w:sz="4" w:space="0" w:color="auto"/>
            </w:tcBorders>
            <w:shd w:val="clear" w:color="auto" w:fill="auto"/>
            <w:vAlign w:val="bottom"/>
            <w:hideMark/>
          </w:tcPr>
          <w:p w14:paraId="3C1BF846" w14:textId="77777777" w:rsidR="008F18C0" w:rsidRPr="008F18C0" w:rsidRDefault="008F18C0" w:rsidP="008F18C0">
            <w:pPr>
              <w:spacing w:line="240" w:lineRule="auto"/>
              <w:jc w:val="right"/>
              <w:rPr>
                <w:ins w:id="231" w:author="Larry Pearlstein" w:date="2020-11-25T20:17:00Z"/>
                <w:rFonts w:ascii="Calibri" w:eastAsia="Times New Roman" w:hAnsi="Calibri" w:cs="Calibri"/>
                <w:color w:val="000000"/>
                <w:sz w:val="18"/>
                <w:szCs w:val="18"/>
                <w:lang w:val="en-US"/>
              </w:rPr>
            </w:pPr>
            <w:ins w:id="232" w:author="Larry Pearlstein" w:date="2020-11-25T20:17:00Z">
              <w:r w:rsidRPr="008F18C0">
                <w:rPr>
                  <w:rFonts w:ascii="Calibri" w:eastAsia="Times New Roman" w:hAnsi="Calibri" w:cs="Calibri"/>
                  <w:color w:val="000000"/>
                  <w:sz w:val="18"/>
                  <w:szCs w:val="18"/>
                  <w:lang w:val="en-US"/>
                </w:rPr>
                <w:t>1</w:t>
              </w:r>
            </w:ins>
          </w:p>
        </w:tc>
        <w:tc>
          <w:tcPr>
            <w:tcW w:w="1120" w:type="dxa"/>
            <w:tcBorders>
              <w:top w:val="nil"/>
              <w:left w:val="nil"/>
              <w:bottom w:val="single" w:sz="4" w:space="0" w:color="auto"/>
              <w:right w:val="single" w:sz="8" w:space="0" w:color="auto"/>
            </w:tcBorders>
            <w:shd w:val="clear" w:color="auto" w:fill="auto"/>
            <w:vAlign w:val="bottom"/>
            <w:hideMark/>
          </w:tcPr>
          <w:p w14:paraId="18106D79" w14:textId="77777777" w:rsidR="008F18C0" w:rsidRPr="008F18C0" w:rsidRDefault="008F18C0" w:rsidP="008F18C0">
            <w:pPr>
              <w:spacing w:line="240" w:lineRule="auto"/>
              <w:rPr>
                <w:ins w:id="233" w:author="Larry Pearlstein" w:date="2020-11-25T20:17:00Z"/>
                <w:rFonts w:ascii="Calibri" w:eastAsia="Times New Roman" w:hAnsi="Calibri" w:cs="Calibri"/>
                <w:color w:val="000000"/>
                <w:sz w:val="18"/>
                <w:szCs w:val="18"/>
                <w:lang w:val="en-US"/>
              </w:rPr>
            </w:pPr>
            <w:ins w:id="234" w:author="Larry Pearlstein" w:date="2020-11-25T20:17:00Z">
              <w:r w:rsidRPr="008F18C0">
                <w:rPr>
                  <w:rFonts w:ascii="Calibri" w:eastAsia="Times New Roman" w:hAnsi="Calibri" w:cs="Calibri"/>
                  <w:color w:val="000000"/>
                  <w:sz w:val="18"/>
                  <w:szCs w:val="18"/>
                  <w:lang w:val="en-US"/>
                </w:rPr>
                <w:t> </w:t>
              </w:r>
            </w:ins>
          </w:p>
        </w:tc>
      </w:tr>
      <w:tr w:rsidR="008F18C0" w:rsidRPr="008F18C0" w14:paraId="20BCF247" w14:textId="77777777" w:rsidTr="008F18C0">
        <w:trPr>
          <w:trHeight w:val="255"/>
          <w:ins w:id="235" w:author="Larry Pearlstein" w:date="2020-11-25T20:17:00Z"/>
        </w:trPr>
        <w:tc>
          <w:tcPr>
            <w:tcW w:w="2220" w:type="dxa"/>
            <w:tcBorders>
              <w:top w:val="nil"/>
              <w:left w:val="single" w:sz="8" w:space="0" w:color="auto"/>
              <w:bottom w:val="double" w:sz="6" w:space="0" w:color="auto"/>
              <w:right w:val="single" w:sz="4" w:space="0" w:color="auto"/>
            </w:tcBorders>
            <w:shd w:val="clear" w:color="auto" w:fill="auto"/>
            <w:vAlign w:val="bottom"/>
            <w:hideMark/>
          </w:tcPr>
          <w:p w14:paraId="63C2EDAC" w14:textId="77777777" w:rsidR="008F18C0" w:rsidRPr="008F18C0" w:rsidRDefault="008F18C0" w:rsidP="008F18C0">
            <w:pPr>
              <w:spacing w:line="240" w:lineRule="auto"/>
              <w:rPr>
                <w:ins w:id="236" w:author="Larry Pearlstein" w:date="2020-11-25T20:17:00Z"/>
                <w:rFonts w:ascii="Calibri" w:eastAsia="Times New Roman" w:hAnsi="Calibri" w:cs="Calibri"/>
                <w:color w:val="000000"/>
                <w:sz w:val="18"/>
                <w:szCs w:val="18"/>
                <w:lang w:val="en-US"/>
              </w:rPr>
            </w:pPr>
            <w:ins w:id="237" w:author="Larry Pearlstein" w:date="2020-11-25T20:17:00Z">
              <w:r w:rsidRPr="008F18C0">
                <w:rPr>
                  <w:rFonts w:ascii="Calibri" w:eastAsia="Times New Roman" w:hAnsi="Calibri" w:cs="Calibri"/>
                  <w:color w:val="000000"/>
                  <w:sz w:val="18"/>
                  <w:szCs w:val="18"/>
                  <w:lang w:val="en-US"/>
                </w:rPr>
                <w:t>Who Did What</w:t>
              </w:r>
            </w:ins>
          </w:p>
        </w:tc>
        <w:tc>
          <w:tcPr>
            <w:tcW w:w="6220" w:type="dxa"/>
            <w:tcBorders>
              <w:top w:val="nil"/>
              <w:left w:val="nil"/>
              <w:bottom w:val="double" w:sz="6" w:space="0" w:color="auto"/>
              <w:right w:val="single" w:sz="4" w:space="0" w:color="auto"/>
            </w:tcBorders>
            <w:shd w:val="clear" w:color="auto" w:fill="auto"/>
            <w:vAlign w:val="bottom"/>
            <w:hideMark/>
          </w:tcPr>
          <w:p w14:paraId="4824CB15" w14:textId="77777777" w:rsidR="008F18C0" w:rsidRPr="008F18C0" w:rsidRDefault="008F18C0" w:rsidP="008F18C0">
            <w:pPr>
              <w:spacing w:line="240" w:lineRule="auto"/>
              <w:rPr>
                <w:ins w:id="238" w:author="Larry Pearlstein" w:date="2020-11-25T20:17:00Z"/>
                <w:rFonts w:ascii="Calibri" w:eastAsia="Times New Roman" w:hAnsi="Calibri" w:cs="Calibri"/>
                <w:color w:val="000000"/>
                <w:sz w:val="18"/>
                <w:szCs w:val="18"/>
                <w:lang w:val="en-US"/>
              </w:rPr>
            </w:pPr>
            <w:ins w:id="239" w:author="Larry Pearlstein" w:date="2020-11-25T20:17:00Z">
              <w:r w:rsidRPr="008F18C0">
                <w:rPr>
                  <w:rFonts w:ascii="Calibri" w:eastAsia="Times New Roman" w:hAnsi="Calibri" w:cs="Calibri"/>
                  <w:color w:val="000000"/>
                  <w:sz w:val="18"/>
                  <w:szCs w:val="18"/>
                  <w:lang w:val="en-US"/>
                </w:rPr>
                <w:t> </w:t>
              </w:r>
            </w:ins>
          </w:p>
        </w:tc>
        <w:tc>
          <w:tcPr>
            <w:tcW w:w="760" w:type="dxa"/>
            <w:tcBorders>
              <w:top w:val="nil"/>
              <w:left w:val="nil"/>
              <w:bottom w:val="double" w:sz="6" w:space="0" w:color="auto"/>
              <w:right w:val="single" w:sz="4" w:space="0" w:color="auto"/>
            </w:tcBorders>
            <w:shd w:val="clear" w:color="auto" w:fill="auto"/>
            <w:vAlign w:val="bottom"/>
            <w:hideMark/>
          </w:tcPr>
          <w:p w14:paraId="468FB82D" w14:textId="77777777" w:rsidR="008F18C0" w:rsidRPr="008F18C0" w:rsidRDefault="008F18C0" w:rsidP="008F18C0">
            <w:pPr>
              <w:spacing w:line="240" w:lineRule="auto"/>
              <w:jc w:val="right"/>
              <w:rPr>
                <w:ins w:id="240" w:author="Larry Pearlstein" w:date="2020-11-25T20:17:00Z"/>
                <w:rFonts w:ascii="Calibri" w:eastAsia="Times New Roman" w:hAnsi="Calibri" w:cs="Calibri"/>
                <w:color w:val="000000"/>
                <w:sz w:val="18"/>
                <w:szCs w:val="18"/>
                <w:lang w:val="en-US"/>
              </w:rPr>
            </w:pPr>
            <w:ins w:id="241" w:author="Larry Pearlstein" w:date="2020-11-25T20:17:00Z">
              <w:r w:rsidRPr="008F18C0">
                <w:rPr>
                  <w:rFonts w:ascii="Calibri" w:eastAsia="Times New Roman" w:hAnsi="Calibri" w:cs="Calibri"/>
                  <w:color w:val="000000"/>
                  <w:sz w:val="18"/>
                  <w:szCs w:val="18"/>
                  <w:lang w:val="en-US"/>
                </w:rPr>
                <w:t>1</w:t>
              </w:r>
            </w:ins>
          </w:p>
        </w:tc>
        <w:tc>
          <w:tcPr>
            <w:tcW w:w="1120" w:type="dxa"/>
            <w:tcBorders>
              <w:top w:val="nil"/>
              <w:left w:val="nil"/>
              <w:bottom w:val="double" w:sz="6" w:space="0" w:color="auto"/>
              <w:right w:val="single" w:sz="8" w:space="0" w:color="auto"/>
            </w:tcBorders>
            <w:shd w:val="clear" w:color="auto" w:fill="auto"/>
            <w:vAlign w:val="bottom"/>
            <w:hideMark/>
          </w:tcPr>
          <w:p w14:paraId="12995E22" w14:textId="77777777" w:rsidR="008F18C0" w:rsidRPr="008F18C0" w:rsidRDefault="008F18C0" w:rsidP="008F18C0">
            <w:pPr>
              <w:spacing w:line="240" w:lineRule="auto"/>
              <w:rPr>
                <w:ins w:id="242" w:author="Larry Pearlstein" w:date="2020-11-25T20:17:00Z"/>
                <w:rFonts w:ascii="Calibri" w:eastAsia="Times New Roman" w:hAnsi="Calibri" w:cs="Calibri"/>
                <w:color w:val="000000"/>
                <w:sz w:val="18"/>
                <w:szCs w:val="18"/>
                <w:lang w:val="en-US"/>
              </w:rPr>
            </w:pPr>
            <w:ins w:id="243" w:author="Larry Pearlstein" w:date="2020-11-25T20:17:00Z">
              <w:r w:rsidRPr="008F18C0">
                <w:rPr>
                  <w:rFonts w:ascii="Calibri" w:eastAsia="Times New Roman" w:hAnsi="Calibri" w:cs="Calibri"/>
                  <w:color w:val="000000"/>
                  <w:sz w:val="18"/>
                  <w:szCs w:val="18"/>
                  <w:lang w:val="en-US"/>
                </w:rPr>
                <w:t> </w:t>
              </w:r>
            </w:ins>
          </w:p>
        </w:tc>
      </w:tr>
      <w:tr w:rsidR="008F18C0" w:rsidRPr="008F18C0" w14:paraId="525D17C8" w14:textId="77777777" w:rsidTr="008F18C0">
        <w:trPr>
          <w:trHeight w:val="270"/>
          <w:ins w:id="244" w:author="Larry Pearlstein" w:date="2020-11-25T20:17:00Z"/>
        </w:trPr>
        <w:tc>
          <w:tcPr>
            <w:tcW w:w="2220" w:type="dxa"/>
            <w:tcBorders>
              <w:top w:val="nil"/>
              <w:left w:val="single" w:sz="8" w:space="0" w:color="auto"/>
              <w:bottom w:val="single" w:sz="8" w:space="0" w:color="auto"/>
              <w:right w:val="single" w:sz="4" w:space="0" w:color="auto"/>
            </w:tcBorders>
            <w:shd w:val="clear" w:color="auto" w:fill="auto"/>
            <w:vAlign w:val="bottom"/>
            <w:hideMark/>
          </w:tcPr>
          <w:p w14:paraId="0BA762EA" w14:textId="77777777" w:rsidR="008F18C0" w:rsidRPr="008F18C0" w:rsidRDefault="008F18C0" w:rsidP="008F18C0">
            <w:pPr>
              <w:spacing w:line="240" w:lineRule="auto"/>
              <w:rPr>
                <w:ins w:id="245" w:author="Larry Pearlstein" w:date="2020-11-25T20:17:00Z"/>
                <w:rFonts w:ascii="Calibri" w:eastAsia="Times New Roman" w:hAnsi="Calibri" w:cs="Calibri"/>
                <w:b/>
                <w:bCs/>
                <w:color w:val="000000"/>
                <w:sz w:val="18"/>
                <w:szCs w:val="18"/>
                <w:lang w:val="en-US"/>
              </w:rPr>
            </w:pPr>
            <w:ins w:id="246" w:author="Larry Pearlstein" w:date="2020-11-25T20:17:00Z">
              <w:r w:rsidRPr="008F18C0">
                <w:rPr>
                  <w:rFonts w:ascii="Calibri" w:eastAsia="Times New Roman" w:hAnsi="Calibri" w:cs="Calibri"/>
                  <w:b/>
                  <w:bCs/>
                  <w:color w:val="000000"/>
                  <w:sz w:val="18"/>
                  <w:szCs w:val="18"/>
                  <w:lang w:val="en-US"/>
                </w:rPr>
                <w:t>Total</w:t>
              </w:r>
            </w:ins>
          </w:p>
        </w:tc>
        <w:tc>
          <w:tcPr>
            <w:tcW w:w="6220" w:type="dxa"/>
            <w:tcBorders>
              <w:top w:val="nil"/>
              <w:left w:val="nil"/>
              <w:bottom w:val="single" w:sz="8" w:space="0" w:color="auto"/>
              <w:right w:val="single" w:sz="4" w:space="0" w:color="auto"/>
            </w:tcBorders>
            <w:shd w:val="clear" w:color="auto" w:fill="auto"/>
            <w:vAlign w:val="bottom"/>
            <w:hideMark/>
          </w:tcPr>
          <w:p w14:paraId="2F8A6BAC" w14:textId="77777777" w:rsidR="008F18C0" w:rsidRPr="008F18C0" w:rsidRDefault="008F18C0" w:rsidP="008F18C0">
            <w:pPr>
              <w:spacing w:line="240" w:lineRule="auto"/>
              <w:rPr>
                <w:ins w:id="247" w:author="Larry Pearlstein" w:date="2020-11-25T20:17:00Z"/>
                <w:rFonts w:ascii="Calibri" w:eastAsia="Times New Roman" w:hAnsi="Calibri" w:cs="Calibri"/>
                <w:color w:val="000000"/>
                <w:sz w:val="18"/>
                <w:szCs w:val="18"/>
                <w:lang w:val="en-US"/>
              </w:rPr>
            </w:pPr>
            <w:ins w:id="248" w:author="Larry Pearlstein" w:date="2020-11-25T20:17:00Z">
              <w:r w:rsidRPr="008F18C0">
                <w:rPr>
                  <w:rFonts w:ascii="Calibri" w:eastAsia="Times New Roman" w:hAnsi="Calibri" w:cs="Calibri"/>
                  <w:color w:val="000000"/>
                  <w:sz w:val="18"/>
                  <w:szCs w:val="18"/>
                  <w:lang w:val="en-US"/>
                </w:rPr>
                <w:t> </w:t>
              </w:r>
            </w:ins>
          </w:p>
        </w:tc>
        <w:tc>
          <w:tcPr>
            <w:tcW w:w="760" w:type="dxa"/>
            <w:tcBorders>
              <w:top w:val="nil"/>
              <w:left w:val="nil"/>
              <w:bottom w:val="single" w:sz="8" w:space="0" w:color="auto"/>
              <w:right w:val="single" w:sz="4" w:space="0" w:color="auto"/>
            </w:tcBorders>
            <w:shd w:val="clear" w:color="auto" w:fill="auto"/>
            <w:vAlign w:val="bottom"/>
            <w:hideMark/>
          </w:tcPr>
          <w:p w14:paraId="6C5175F4" w14:textId="77777777" w:rsidR="008F18C0" w:rsidRPr="008F18C0" w:rsidRDefault="008F18C0" w:rsidP="008F18C0">
            <w:pPr>
              <w:spacing w:line="240" w:lineRule="auto"/>
              <w:jc w:val="right"/>
              <w:rPr>
                <w:ins w:id="249" w:author="Larry Pearlstein" w:date="2020-11-25T20:17:00Z"/>
                <w:rFonts w:ascii="Calibri" w:eastAsia="Times New Roman" w:hAnsi="Calibri" w:cs="Calibri"/>
                <w:color w:val="000000"/>
                <w:sz w:val="18"/>
                <w:szCs w:val="18"/>
                <w:lang w:val="en-US"/>
              </w:rPr>
            </w:pPr>
            <w:ins w:id="250" w:author="Larry Pearlstein" w:date="2020-11-25T20:17:00Z">
              <w:r w:rsidRPr="008F18C0">
                <w:rPr>
                  <w:rFonts w:ascii="Calibri" w:eastAsia="Times New Roman" w:hAnsi="Calibri" w:cs="Calibri"/>
                  <w:color w:val="000000"/>
                  <w:sz w:val="18"/>
                  <w:szCs w:val="18"/>
                  <w:lang w:val="en-US"/>
                </w:rPr>
                <w:t>9.5</w:t>
              </w:r>
            </w:ins>
          </w:p>
        </w:tc>
        <w:tc>
          <w:tcPr>
            <w:tcW w:w="1120" w:type="dxa"/>
            <w:tcBorders>
              <w:top w:val="nil"/>
              <w:left w:val="nil"/>
              <w:bottom w:val="single" w:sz="8" w:space="0" w:color="auto"/>
              <w:right w:val="single" w:sz="8" w:space="0" w:color="auto"/>
            </w:tcBorders>
            <w:shd w:val="clear" w:color="auto" w:fill="auto"/>
            <w:vAlign w:val="bottom"/>
            <w:hideMark/>
          </w:tcPr>
          <w:p w14:paraId="0C2714FE" w14:textId="77777777" w:rsidR="008F18C0" w:rsidRPr="008F18C0" w:rsidRDefault="008F18C0" w:rsidP="008F18C0">
            <w:pPr>
              <w:spacing w:line="240" w:lineRule="auto"/>
              <w:rPr>
                <w:ins w:id="251" w:author="Larry Pearlstein" w:date="2020-11-25T20:17:00Z"/>
                <w:rFonts w:ascii="Calibri" w:eastAsia="Times New Roman" w:hAnsi="Calibri" w:cs="Calibri"/>
                <w:color w:val="000000"/>
                <w:sz w:val="18"/>
                <w:szCs w:val="18"/>
                <w:lang w:val="en-US"/>
              </w:rPr>
            </w:pPr>
            <w:ins w:id="252" w:author="Larry Pearlstein" w:date="2020-11-25T20:17:00Z">
              <w:r w:rsidRPr="008F18C0">
                <w:rPr>
                  <w:rFonts w:ascii="Calibri" w:eastAsia="Times New Roman" w:hAnsi="Calibri" w:cs="Calibri"/>
                  <w:color w:val="000000"/>
                  <w:sz w:val="18"/>
                  <w:szCs w:val="18"/>
                  <w:lang w:val="en-US"/>
                </w:rPr>
                <w:t> </w:t>
              </w:r>
            </w:ins>
          </w:p>
        </w:tc>
      </w:tr>
    </w:tbl>
    <w:p w14:paraId="3AF617D5" w14:textId="77777777" w:rsidR="0081604D" w:rsidRDefault="0081604D">
      <w:bookmarkStart w:id="253" w:name="_GoBack"/>
      <w:bookmarkEnd w:id="253"/>
    </w:p>
    <w:sectPr w:rsidR="0081604D" w:rsidSect="00A1756A">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9178F"/>
    <w:multiLevelType w:val="multilevel"/>
    <w:tmpl w:val="F8AA3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F46B42"/>
    <w:multiLevelType w:val="multilevel"/>
    <w:tmpl w:val="227EC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E64194"/>
    <w:multiLevelType w:val="multilevel"/>
    <w:tmpl w:val="3EB63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A8463E"/>
    <w:multiLevelType w:val="multilevel"/>
    <w:tmpl w:val="1A720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6F2197"/>
    <w:multiLevelType w:val="hybridMultilevel"/>
    <w:tmpl w:val="CB8C4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rry Pearlstein">
    <w15:presenceInfo w15:providerId="AD" w15:userId="S-1-5-21-3655198674-3653912815-1097312924-155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04D"/>
    <w:rsid w:val="000220FF"/>
    <w:rsid w:val="00036274"/>
    <w:rsid w:val="001035E4"/>
    <w:rsid w:val="00132A86"/>
    <w:rsid w:val="001A259B"/>
    <w:rsid w:val="001F1F0B"/>
    <w:rsid w:val="00453163"/>
    <w:rsid w:val="00486534"/>
    <w:rsid w:val="00503063"/>
    <w:rsid w:val="006C7C99"/>
    <w:rsid w:val="007A1E8E"/>
    <w:rsid w:val="0081604D"/>
    <w:rsid w:val="008B01AF"/>
    <w:rsid w:val="008B0D22"/>
    <w:rsid w:val="008F18C0"/>
    <w:rsid w:val="009A2C56"/>
    <w:rsid w:val="009F3044"/>
    <w:rsid w:val="009F4328"/>
    <w:rsid w:val="00A1756A"/>
    <w:rsid w:val="00AD6FE0"/>
    <w:rsid w:val="00B843E0"/>
    <w:rsid w:val="00C10E37"/>
    <w:rsid w:val="00C6732B"/>
    <w:rsid w:val="00C826BD"/>
    <w:rsid w:val="00D81069"/>
    <w:rsid w:val="00DC19FD"/>
    <w:rsid w:val="00F70A95"/>
    <w:rsid w:val="00FA7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B245"/>
  <w15:docId w15:val="{B61DF604-1E89-43DA-91DC-0C62B8884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1756A"/>
    <w:rPr>
      <w:color w:val="0000FF" w:themeColor="hyperlink"/>
      <w:u w:val="single"/>
    </w:rPr>
  </w:style>
  <w:style w:type="character" w:customStyle="1" w:styleId="UnresolvedMention">
    <w:name w:val="Unresolved Mention"/>
    <w:basedOn w:val="DefaultParagraphFont"/>
    <w:uiPriority w:val="99"/>
    <w:semiHidden/>
    <w:unhideWhenUsed/>
    <w:rsid w:val="00A1756A"/>
    <w:rPr>
      <w:color w:val="605E5C"/>
      <w:shd w:val="clear" w:color="auto" w:fill="E1DFDD"/>
    </w:rPr>
  </w:style>
  <w:style w:type="paragraph" w:styleId="ListParagraph">
    <w:name w:val="List Paragraph"/>
    <w:basedOn w:val="Normal"/>
    <w:uiPriority w:val="34"/>
    <w:qFormat/>
    <w:rsid w:val="006C7C99"/>
    <w:pPr>
      <w:ind w:left="720"/>
      <w:contextualSpacing/>
    </w:pPr>
  </w:style>
  <w:style w:type="character" w:styleId="PlaceholderText">
    <w:name w:val="Placeholder Text"/>
    <w:basedOn w:val="DefaultParagraphFont"/>
    <w:uiPriority w:val="99"/>
    <w:semiHidden/>
    <w:rsid w:val="00B843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146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A83B4-C475-4046-B454-BA4999646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16</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Jenson</dc:creator>
  <cp:lastModifiedBy>Larry Pearlstein</cp:lastModifiedBy>
  <cp:revision>13</cp:revision>
  <dcterms:created xsi:type="dcterms:W3CDTF">2020-10-13T13:59:00Z</dcterms:created>
  <dcterms:modified xsi:type="dcterms:W3CDTF">2020-11-26T01:17:00Z</dcterms:modified>
</cp:coreProperties>
</file>