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A9529" w14:textId="77777777" w:rsidR="00E8724F" w:rsidRPr="001D4CC2" w:rsidRDefault="00E8724F" w:rsidP="00E8724F">
      <w:pPr>
        <w:spacing w:line="480" w:lineRule="auto"/>
        <w:jc w:val="center"/>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ELC 433-L1</w:t>
      </w:r>
    </w:p>
    <w:p w14:paraId="71D90428" w14:textId="5F6A4C90" w:rsidR="00E8724F" w:rsidRPr="001D4CC2" w:rsidRDefault="00E8724F" w:rsidP="00E8724F">
      <w:pPr>
        <w:spacing w:line="480" w:lineRule="auto"/>
        <w:jc w:val="center"/>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Lab 4 – Realization of FIR and IIR Filters</w:t>
      </w:r>
    </w:p>
    <w:p w14:paraId="2D817090" w14:textId="77777777" w:rsidR="00E8724F" w:rsidRPr="001D4CC2" w:rsidRDefault="00E8724F" w:rsidP="00E8724F">
      <w:pPr>
        <w:spacing w:line="480" w:lineRule="auto"/>
        <w:jc w:val="center"/>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Brian Worts and Chris Jenson</w:t>
      </w:r>
    </w:p>
    <w:p w14:paraId="59C80BDE" w14:textId="247214C0" w:rsidR="00E8724F" w:rsidRPr="001D4CC2" w:rsidRDefault="00E8724F" w:rsidP="00E8724F">
      <w:pPr>
        <w:spacing w:line="480" w:lineRule="auto"/>
        <w:jc w:val="center"/>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1</w:t>
      </w:r>
      <w:r w:rsidR="00465528" w:rsidRPr="001D4CC2">
        <w:rPr>
          <w:rFonts w:ascii="Times New Roman" w:eastAsia="Times New Roman" w:hAnsi="Times New Roman" w:cs="Times New Roman"/>
          <w:sz w:val="24"/>
          <w:szCs w:val="24"/>
        </w:rPr>
        <w:t>1</w:t>
      </w:r>
      <w:r w:rsidRPr="001D4CC2">
        <w:rPr>
          <w:rFonts w:ascii="Times New Roman" w:eastAsia="Times New Roman" w:hAnsi="Times New Roman" w:cs="Times New Roman"/>
          <w:sz w:val="24"/>
          <w:szCs w:val="24"/>
        </w:rPr>
        <w:t>/</w:t>
      </w:r>
      <w:r w:rsidR="001D4CC2">
        <w:rPr>
          <w:rFonts w:ascii="Times New Roman" w:eastAsia="Times New Roman" w:hAnsi="Times New Roman" w:cs="Times New Roman"/>
          <w:sz w:val="24"/>
          <w:szCs w:val="24"/>
        </w:rPr>
        <w:t>8</w:t>
      </w:r>
      <w:r w:rsidRPr="001D4CC2">
        <w:rPr>
          <w:rFonts w:ascii="Times New Roman" w:eastAsia="Times New Roman" w:hAnsi="Times New Roman" w:cs="Times New Roman"/>
          <w:sz w:val="24"/>
          <w:szCs w:val="24"/>
        </w:rPr>
        <w:t>/20</w:t>
      </w:r>
    </w:p>
    <w:p w14:paraId="6A7C2F65" w14:textId="77777777" w:rsidR="00E8724F" w:rsidRPr="001D4CC2" w:rsidRDefault="00E8724F" w:rsidP="00E8724F">
      <w:pPr>
        <w:spacing w:line="480" w:lineRule="auto"/>
        <w:rPr>
          <w:rFonts w:ascii="Times New Roman" w:eastAsia="Times New Roman" w:hAnsi="Times New Roman" w:cs="Times New Roman"/>
          <w:sz w:val="24"/>
          <w:szCs w:val="24"/>
        </w:rPr>
      </w:pPr>
    </w:p>
    <w:p w14:paraId="3933172D" w14:textId="77777777" w:rsidR="00E8724F" w:rsidRPr="001D4CC2" w:rsidRDefault="00E8724F" w:rsidP="00E8724F">
      <w:pPr>
        <w:spacing w:line="480" w:lineRule="auto"/>
        <w:jc w:val="center"/>
        <w:rPr>
          <w:rFonts w:ascii="Times New Roman" w:eastAsia="Times New Roman" w:hAnsi="Times New Roman" w:cs="Times New Roman"/>
          <w:sz w:val="24"/>
          <w:szCs w:val="24"/>
        </w:rPr>
      </w:pPr>
      <w:r w:rsidRPr="001D4CC2">
        <w:rPr>
          <w:rFonts w:ascii="Times New Roman" w:eastAsia="Times New Roman" w:hAnsi="Times New Roman" w:cs="Times New Roman"/>
          <w:noProof/>
          <w:sz w:val="24"/>
          <w:szCs w:val="24"/>
          <w:lang w:val="en-US"/>
        </w:rPr>
        <w:drawing>
          <wp:inline distT="114300" distB="114300" distL="114300" distR="114300" wp14:anchorId="2A69AAC5" wp14:editId="32C90BFA">
            <wp:extent cx="2000250" cy="2000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00250" cy="2000250"/>
                    </a:xfrm>
                    <a:prstGeom prst="rect">
                      <a:avLst/>
                    </a:prstGeom>
                    <a:ln/>
                  </pic:spPr>
                </pic:pic>
              </a:graphicData>
            </a:graphic>
          </wp:inline>
        </w:drawing>
      </w:r>
    </w:p>
    <w:p w14:paraId="780CD8E2" w14:textId="77777777" w:rsidR="00E8724F" w:rsidRPr="001D4CC2" w:rsidRDefault="00E8724F" w:rsidP="00E8724F">
      <w:pPr>
        <w:spacing w:line="480" w:lineRule="auto"/>
        <w:rPr>
          <w:rFonts w:ascii="Times New Roman" w:eastAsia="Times New Roman" w:hAnsi="Times New Roman" w:cs="Times New Roman"/>
          <w:sz w:val="24"/>
          <w:szCs w:val="24"/>
        </w:rPr>
      </w:pPr>
    </w:p>
    <w:p w14:paraId="1FE95781" w14:textId="77777777" w:rsidR="00E8724F" w:rsidRPr="001D4CC2" w:rsidRDefault="00E8724F" w:rsidP="00E8724F">
      <w:pPr>
        <w:spacing w:line="480" w:lineRule="auto"/>
        <w:rPr>
          <w:rFonts w:ascii="Times New Roman" w:eastAsia="Times New Roman" w:hAnsi="Times New Roman" w:cs="Times New Roman"/>
          <w:sz w:val="24"/>
          <w:szCs w:val="24"/>
        </w:rPr>
      </w:pPr>
    </w:p>
    <w:p w14:paraId="55CEBE03" w14:textId="77777777" w:rsidR="00E8724F" w:rsidRPr="001D4CC2" w:rsidRDefault="00E8724F" w:rsidP="00E8724F">
      <w:pPr>
        <w:spacing w:line="480" w:lineRule="auto"/>
        <w:rPr>
          <w:rFonts w:ascii="Times New Roman" w:eastAsia="Times New Roman" w:hAnsi="Times New Roman" w:cs="Times New Roman"/>
          <w:sz w:val="24"/>
          <w:szCs w:val="24"/>
        </w:rPr>
      </w:pPr>
    </w:p>
    <w:p w14:paraId="775C643C" w14:textId="77777777" w:rsidR="00E8724F" w:rsidRPr="001D4CC2" w:rsidRDefault="00E8724F" w:rsidP="00E8724F">
      <w:pPr>
        <w:spacing w:line="480" w:lineRule="auto"/>
        <w:rPr>
          <w:rFonts w:ascii="Times New Roman" w:eastAsia="Times New Roman" w:hAnsi="Times New Roman" w:cs="Times New Roman"/>
          <w:sz w:val="24"/>
          <w:szCs w:val="24"/>
        </w:rPr>
      </w:pPr>
    </w:p>
    <w:p w14:paraId="2E7E4843" w14:textId="77777777" w:rsidR="00E8724F" w:rsidRPr="001D4CC2" w:rsidRDefault="00E8724F" w:rsidP="00E8724F">
      <w:pPr>
        <w:spacing w:line="480" w:lineRule="auto"/>
        <w:rPr>
          <w:rFonts w:ascii="Times New Roman" w:eastAsia="Times New Roman" w:hAnsi="Times New Roman" w:cs="Times New Roman"/>
          <w:sz w:val="24"/>
          <w:szCs w:val="24"/>
        </w:rPr>
      </w:pPr>
    </w:p>
    <w:p w14:paraId="3DA6EC8F" w14:textId="77777777" w:rsidR="00E8724F" w:rsidRPr="001D4CC2" w:rsidRDefault="00E8724F" w:rsidP="00E8724F">
      <w:pPr>
        <w:spacing w:line="480" w:lineRule="auto"/>
        <w:rPr>
          <w:rFonts w:ascii="Times New Roman" w:eastAsia="Times New Roman" w:hAnsi="Times New Roman" w:cs="Times New Roman"/>
          <w:sz w:val="24"/>
          <w:szCs w:val="24"/>
        </w:rPr>
      </w:pPr>
    </w:p>
    <w:p w14:paraId="47CE08F5" w14:textId="77777777" w:rsidR="00E8724F" w:rsidRPr="001D4CC2" w:rsidRDefault="00E8724F" w:rsidP="00E8724F">
      <w:pPr>
        <w:spacing w:line="480" w:lineRule="auto"/>
        <w:rPr>
          <w:rFonts w:ascii="Times New Roman" w:eastAsia="Times New Roman" w:hAnsi="Times New Roman" w:cs="Times New Roman"/>
          <w:sz w:val="24"/>
          <w:szCs w:val="24"/>
        </w:rPr>
      </w:pPr>
    </w:p>
    <w:p w14:paraId="463A8522" w14:textId="77777777" w:rsidR="00E8724F" w:rsidRPr="001D4CC2" w:rsidRDefault="00E8724F" w:rsidP="00E8724F">
      <w:pPr>
        <w:spacing w:line="480" w:lineRule="auto"/>
        <w:rPr>
          <w:rFonts w:ascii="Times New Roman" w:eastAsia="Times New Roman" w:hAnsi="Times New Roman" w:cs="Times New Roman"/>
          <w:sz w:val="24"/>
          <w:szCs w:val="24"/>
        </w:rPr>
      </w:pPr>
    </w:p>
    <w:p w14:paraId="4E1232EE" w14:textId="77777777" w:rsidR="00E8724F" w:rsidRPr="001D4CC2" w:rsidRDefault="00E8724F" w:rsidP="00E8724F">
      <w:pPr>
        <w:spacing w:line="480" w:lineRule="auto"/>
        <w:rPr>
          <w:rFonts w:ascii="Times New Roman" w:eastAsia="Times New Roman" w:hAnsi="Times New Roman" w:cs="Times New Roman"/>
          <w:sz w:val="24"/>
          <w:szCs w:val="24"/>
        </w:rPr>
      </w:pPr>
    </w:p>
    <w:p w14:paraId="2B38BC8A" w14:textId="77777777" w:rsidR="00E8724F" w:rsidRPr="001D4CC2" w:rsidRDefault="00E8724F" w:rsidP="00E8724F">
      <w:pPr>
        <w:spacing w:line="480" w:lineRule="auto"/>
        <w:rPr>
          <w:rFonts w:ascii="Times New Roman" w:eastAsia="Times New Roman" w:hAnsi="Times New Roman" w:cs="Times New Roman"/>
          <w:sz w:val="24"/>
          <w:szCs w:val="24"/>
        </w:rPr>
      </w:pPr>
    </w:p>
    <w:p w14:paraId="3AA5B913" w14:textId="77777777" w:rsidR="00E8724F" w:rsidRPr="001D4CC2" w:rsidRDefault="00E8724F" w:rsidP="00E8724F">
      <w:pPr>
        <w:spacing w:line="480" w:lineRule="auto"/>
        <w:rPr>
          <w:rFonts w:ascii="Times New Roman" w:eastAsia="Times New Roman" w:hAnsi="Times New Roman" w:cs="Times New Roman"/>
          <w:sz w:val="24"/>
          <w:szCs w:val="24"/>
        </w:rPr>
      </w:pPr>
    </w:p>
    <w:p w14:paraId="02B9D790" w14:textId="77777777" w:rsidR="00E8724F" w:rsidRPr="001D4CC2" w:rsidRDefault="00E8724F" w:rsidP="00E8724F">
      <w:pPr>
        <w:spacing w:line="480" w:lineRule="auto"/>
        <w:rPr>
          <w:rFonts w:ascii="Times New Roman" w:eastAsia="Times New Roman" w:hAnsi="Times New Roman" w:cs="Times New Roman"/>
          <w:sz w:val="24"/>
          <w:szCs w:val="24"/>
        </w:rPr>
      </w:pPr>
    </w:p>
    <w:p w14:paraId="2E8F51A2" w14:textId="77777777" w:rsidR="00E8724F" w:rsidRPr="001D4CC2" w:rsidRDefault="00E8724F" w:rsidP="00E8724F">
      <w:pPr>
        <w:spacing w:line="480" w:lineRule="auto"/>
        <w:rPr>
          <w:rFonts w:ascii="Times New Roman" w:eastAsia="Times New Roman" w:hAnsi="Times New Roman" w:cs="Times New Roman"/>
          <w:b/>
          <w:sz w:val="24"/>
          <w:szCs w:val="24"/>
          <w:u w:val="single"/>
        </w:rPr>
      </w:pPr>
      <w:r w:rsidRPr="001D4CC2">
        <w:rPr>
          <w:rFonts w:ascii="Times New Roman" w:eastAsia="Times New Roman" w:hAnsi="Times New Roman" w:cs="Times New Roman"/>
          <w:b/>
          <w:sz w:val="24"/>
          <w:szCs w:val="24"/>
          <w:u w:val="single"/>
        </w:rPr>
        <w:lastRenderedPageBreak/>
        <w:t>Introduction:</w:t>
      </w:r>
    </w:p>
    <w:p w14:paraId="4B3B6EAC" w14:textId="0226F81E" w:rsidR="00E8724F" w:rsidRPr="001D4CC2" w:rsidRDefault="00E8724F" w:rsidP="00E8724F">
      <w:pPr>
        <w:spacing w:line="480" w:lineRule="auto"/>
        <w:ind w:firstLine="720"/>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 xml:space="preserve">This lab used the concepts from the previous labs to gain experience </w:t>
      </w:r>
      <w:r w:rsidR="003B33C9" w:rsidRPr="001D4CC2">
        <w:rPr>
          <w:rFonts w:ascii="Times New Roman" w:eastAsia="Times New Roman" w:hAnsi="Times New Roman" w:cs="Times New Roman"/>
          <w:sz w:val="24"/>
          <w:szCs w:val="24"/>
        </w:rPr>
        <w:t>with Direct Forms and Transposed realizations of Finite Impulse Response (FIR) filters</w:t>
      </w:r>
      <w:r w:rsidRPr="001D4CC2">
        <w:rPr>
          <w:rFonts w:ascii="Times New Roman" w:eastAsia="Times New Roman" w:hAnsi="Times New Roman" w:cs="Times New Roman"/>
          <w:sz w:val="24"/>
          <w:szCs w:val="24"/>
        </w:rPr>
        <w:t xml:space="preserve">. </w:t>
      </w:r>
      <w:r w:rsidR="003B33C9" w:rsidRPr="001D4CC2">
        <w:rPr>
          <w:rFonts w:ascii="Times New Roman" w:eastAsia="Times New Roman" w:hAnsi="Times New Roman" w:cs="Times New Roman"/>
          <w:sz w:val="24"/>
          <w:szCs w:val="24"/>
        </w:rPr>
        <w:t xml:space="preserve">The lab then expanded to include experience with Infinite Impulse Response (IIR) filters. </w:t>
      </w:r>
      <w:r w:rsidRPr="001D4CC2">
        <w:rPr>
          <w:rFonts w:ascii="Times New Roman" w:eastAsia="Times New Roman" w:hAnsi="Times New Roman" w:cs="Times New Roman"/>
          <w:sz w:val="24"/>
          <w:szCs w:val="24"/>
        </w:rPr>
        <w:t xml:space="preserve">The background for this lab is </w:t>
      </w:r>
      <w:r w:rsidR="00104CC4" w:rsidRPr="001D4CC2">
        <w:rPr>
          <w:rFonts w:ascii="Times New Roman" w:eastAsia="Times New Roman" w:hAnsi="Times New Roman" w:cs="Times New Roman"/>
          <w:sz w:val="24"/>
          <w:szCs w:val="24"/>
        </w:rPr>
        <w:t>the equation for a Mth order FIR filter in combination with the direct form of a filter</w:t>
      </w:r>
      <w:r w:rsidRPr="001D4CC2">
        <w:rPr>
          <w:rFonts w:ascii="Times New Roman" w:eastAsia="Times New Roman" w:hAnsi="Times New Roman" w:cs="Times New Roman"/>
          <w:sz w:val="24"/>
          <w:szCs w:val="24"/>
        </w:rPr>
        <w:t xml:space="preserve">. </w:t>
      </w:r>
      <w:r w:rsidR="00104CC4" w:rsidRPr="001D4CC2">
        <w:rPr>
          <w:rFonts w:ascii="Times New Roman" w:eastAsia="Times New Roman" w:hAnsi="Times New Roman" w:cs="Times New Roman"/>
          <w:sz w:val="24"/>
          <w:szCs w:val="24"/>
        </w:rPr>
        <w:t>In the direct form, the components represent the different aspects present in the equation</w:t>
      </w:r>
      <w:r w:rsidRPr="001D4CC2">
        <w:rPr>
          <w:rFonts w:ascii="Times New Roman" w:eastAsia="Times New Roman" w:hAnsi="Times New Roman" w:cs="Times New Roman"/>
          <w:sz w:val="24"/>
          <w:szCs w:val="24"/>
        </w:rPr>
        <w:t xml:space="preserve">. </w:t>
      </w:r>
      <w:r w:rsidR="00104CC4" w:rsidRPr="001D4CC2">
        <w:rPr>
          <w:rFonts w:ascii="Times New Roman" w:eastAsia="Times New Roman" w:hAnsi="Times New Roman" w:cs="Times New Roman"/>
          <w:sz w:val="24"/>
          <w:szCs w:val="24"/>
        </w:rPr>
        <w:t>Linear network theory says that it is possible to draw a dual network that produces the same result as the original</w:t>
      </w:r>
      <w:r w:rsidRPr="001D4CC2">
        <w:rPr>
          <w:rFonts w:ascii="Times New Roman" w:eastAsia="Times New Roman" w:hAnsi="Times New Roman" w:cs="Times New Roman"/>
          <w:sz w:val="24"/>
          <w:szCs w:val="24"/>
        </w:rPr>
        <w:t xml:space="preserve">. </w:t>
      </w:r>
      <w:r w:rsidR="00104CC4" w:rsidRPr="001D4CC2">
        <w:rPr>
          <w:rFonts w:ascii="Times New Roman" w:eastAsia="Times New Roman" w:hAnsi="Times New Roman" w:cs="Times New Roman"/>
          <w:sz w:val="24"/>
          <w:szCs w:val="24"/>
        </w:rPr>
        <w:t>For this lab, the dual network is the transposed realization</w:t>
      </w:r>
      <w:r w:rsidRPr="001D4CC2">
        <w:rPr>
          <w:rFonts w:ascii="Times New Roman" w:eastAsia="Times New Roman" w:hAnsi="Times New Roman" w:cs="Times New Roman"/>
          <w:sz w:val="24"/>
          <w:szCs w:val="24"/>
        </w:rPr>
        <w:t xml:space="preserve">. </w:t>
      </w:r>
      <w:r w:rsidR="00104CC4" w:rsidRPr="001D4CC2">
        <w:rPr>
          <w:rFonts w:ascii="Times New Roman" w:eastAsia="Times New Roman" w:hAnsi="Times New Roman" w:cs="Times New Roman"/>
          <w:sz w:val="24"/>
          <w:szCs w:val="24"/>
        </w:rPr>
        <w:t>Only three components are required for a digital filter: a summation, a product, and a unit delay</w:t>
      </w:r>
      <w:r w:rsidRPr="001D4CC2">
        <w:rPr>
          <w:rFonts w:ascii="Times New Roman" w:eastAsia="Times New Roman" w:hAnsi="Times New Roman" w:cs="Times New Roman"/>
          <w:sz w:val="24"/>
          <w:szCs w:val="24"/>
        </w:rPr>
        <w:t xml:space="preserve">. </w:t>
      </w:r>
      <w:r w:rsidR="00104CC4" w:rsidRPr="001D4CC2">
        <w:rPr>
          <w:rFonts w:ascii="Times New Roman" w:eastAsia="Times New Roman" w:hAnsi="Times New Roman" w:cs="Times New Roman"/>
          <w:sz w:val="24"/>
          <w:szCs w:val="24"/>
        </w:rPr>
        <w:t>Using these components, a filter will be designed as well as a transpose of that filter that produces the same result</w:t>
      </w:r>
      <w:r w:rsidRPr="001D4CC2">
        <w:rPr>
          <w:rFonts w:ascii="Times New Roman" w:eastAsia="Times New Roman" w:hAnsi="Times New Roman" w:cs="Times New Roman"/>
          <w:sz w:val="24"/>
          <w:szCs w:val="24"/>
        </w:rPr>
        <w:t xml:space="preserve">. The combination of knowledge about </w:t>
      </w:r>
      <w:r w:rsidR="00104CC4" w:rsidRPr="001D4CC2">
        <w:rPr>
          <w:rFonts w:ascii="Times New Roman" w:eastAsia="Times New Roman" w:hAnsi="Times New Roman" w:cs="Times New Roman"/>
          <w:sz w:val="24"/>
          <w:szCs w:val="24"/>
        </w:rPr>
        <w:t>response filters</w:t>
      </w:r>
      <w:r w:rsidRPr="001D4CC2">
        <w:rPr>
          <w:rFonts w:ascii="Times New Roman" w:eastAsia="Times New Roman" w:hAnsi="Times New Roman" w:cs="Times New Roman"/>
          <w:sz w:val="24"/>
          <w:szCs w:val="24"/>
        </w:rPr>
        <w:t xml:space="preserve"> and </w:t>
      </w:r>
      <w:r w:rsidR="00104CC4" w:rsidRPr="001D4CC2">
        <w:rPr>
          <w:rFonts w:ascii="Times New Roman" w:eastAsia="Times New Roman" w:hAnsi="Times New Roman" w:cs="Times New Roman"/>
          <w:sz w:val="24"/>
          <w:szCs w:val="24"/>
        </w:rPr>
        <w:t>their properties with direct form</w:t>
      </w:r>
      <w:r w:rsidRPr="001D4CC2">
        <w:rPr>
          <w:rFonts w:ascii="Times New Roman" w:eastAsia="Times New Roman" w:hAnsi="Times New Roman" w:cs="Times New Roman"/>
          <w:sz w:val="24"/>
          <w:szCs w:val="24"/>
        </w:rPr>
        <w:t xml:space="preserve"> are used to complete this lab and further the student’s understanding of the material.</w:t>
      </w:r>
    </w:p>
    <w:p w14:paraId="42119D84" w14:textId="77777777" w:rsidR="00E8724F" w:rsidRPr="001D4CC2" w:rsidRDefault="00E8724F" w:rsidP="00E8724F">
      <w:pPr>
        <w:spacing w:line="480" w:lineRule="auto"/>
        <w:rPr>
          <w:rFonts w:ascii="Times New Roman" w:eastAsia="Times New Roman" w:hAnsi="Times New Roman" w:cs="Times New Roman"/>
          <w:b/>
          <w:sz w:val="24"/>
          <w:szCs w:val="24"/>
          <w:u w:val="single"/>
        </w:rPr>
      </w:pPr>
    </w:p>
    <w:p w14:paraId="38D4B369" w14:textId="77777777" w:rsidR="00E8724F" w:rsidRPr="001D4CC2" w:rsidRDefault="00E8724F" w:rsidP="00E8724F">
      <w:pPr>
        <w:spacing w:line="480" w:lineRule="auto"/>
        <w:rPr>
          <w:rFonts w:ascii="Times New Roman" w:eastAsia="Times New Roman" w:hAnsi="Times New Roman" w:cs="Times New Roman"/>
          <w:b/>
          <w:sz w:val="24"/>
          <w:szCs w:val="24"/>
          <w:u w:val="single"/>
        </w:rPr>
      </w:pPr>
      <w:r w:rsidRPr="001D4CC2">
        <w:rPr>
          <w:rFonts w:ascii="Times New Roman" w:eastAsia="Times New Roman" w:hAnsi="Times New Roman" w:cs="Times New Roman"/>
          <w:b/>
          <w:sz w:val="24"/>
          <w:szCs w:val="24"/>
          <w:u w:val="single"/>
        </w:rPr>
        <w:t>Procedure:</w:t>
      </w:r>
    </w:p>
    <w:p w14:paraId="57CC2ADD" w14:textId="4568C753" w:rsidR="00E8724F" w:rsidRPr="001D4CC2" w:rsidRDefault="00E8724F" w:rsidP="00104CC4">
      <w:pPr>
        <w:spacing w:line="480" w:lineRule="auto"/>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ab/>
      </w:r>
      <w:r w:rsidR="0068102F" w:rsidRPr="001D4CC2">
        <w:rPr>
          <w:rFonts w:ascii="Times New Roman" w:eastAsia="Times New Roman" w:hAnsi="Times New Roman" w:cs="Times New Roman"/>
          <w:sz w:val="24"/>
          <w:szCs w:val="24"/>
        </w:rPr>
        <w:t>This lab began with Step 1 which was to draw a block diagram like a signal-flow graph. The diagram represents the 13 module instances and 13 wires found in the direct_form_1 file supplied. It was completed for M=4 and is shown in the Results section of this report. All the desired files were then acquired from Canvas and added to a Vivado project for Steps 2 &amp; 3.</w:t>
      </w:r>
    </w:p>
    <w:p w14:paraId="0834DE8A" w14:textId="7E40122E" w:rsidR="0068102F" w:rsidRPr="001D4CC2" w:rsidRDefault="0068102F" w:rsidP="00104CC4">
      <w:pPr>
        <w:spacing w:line="480" w:lineRule="auto"/>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ab/>
        <w:t xml:space="preserve">With the project created, the project was then simulated for Step 4. The simulation resulted in a step response via the waveforms as expected. The input and output signals, din and </w:t>
      </w:r>
      <w:proofErr w:type="spellStart"/>
      <w:r w:rsidRPr="001D4CC2">
        <w:rPr>
          <w:rFonts w:ascii="Times New Roman" w:eastAsia="Times New Roman" w:hAnsi="Times New Roman" w:cs="Times New Roman"/>
          <w:sz w:val="24"/>
          <w:szCs w:val="24"/>
        </w:rPr>
        <w:t>dout</w:t>
      </w:r>
      <w:proofErr w:type="spellEnd"/>
      <w:r w:rsidRPr="001D4CC2">
        <w:rPr>
          <w:rFonts w:ascii="Times New Roman" w:eastAsia="Times New Roman" w:hAnsi="Times New Roman" w:cs="Times New Roman"/>
          <w:sz w:val="24"/>
          <w:szCs w:val="24"/>
        </w:rPr>
        <w:t xml:space="preserve"> had their waveform style changed to analog. Their analog settings were then swapped from Hold to Linear. Radix was also changed to signed decimal. The result of these changes is shown </w:t>
      </w:r>
      <w:r w:rsidRPr="001D4CC2">
        <w:rPr>
          <w:rFonts w:ascii="Times New Roman" w:eastAsia="Times New Roman" w:hAnsi="Times New Roman" w:cs="Times New Roman"/>
          <w:sz w:val="24"/>
          <w:szCs w:val="24"/>
        </w:rPr>
        <w:lastRenderedPageBreak/>
        <w:t xml:space="preserve">in </w:t>
      </w:r>
      <w:r w:rsidR="00AD5CB3" w:rsidRPr="001D4CC2">
        <w:rPr>
          <w:rFonts w:ascii="Times New Roman" w:eastAsia="Times New Roman" w:hAnsi="Times New Roman" w:cs="Times New Roman"/>
          <w:sz w:val="24"/>
          <w:szCs w:val="24"/>
        </w:rPr>
        <w:t>R</w:t>
      </w:r>
      <w:r w:rsidRPr="001D4CC2">
        <w:rPr>
          <w:rFonts w:ascii="Times New Roman" w:eastAsia="Times New Roman" w:hAnsi="Times New Roman" w:cs="Times New Roman"/>
          <w:sz w:val="24"/>
          <w:szCs w:val="24"/>
        </w:rPr>
        <w:t xml:space="preserve">esults. Using the waveform, </w:t>
      </w:r>
      <w:r w:rsidR="00EB14E6" w:rsidRPr="001D4CC2">
        <w:rPr>
          <w:rFonts w:ascii="Times New Roman" w:eastAsia="Times New Roman" w:hAnsi="Times New Roman" w:cs="Times New Roman"/>
          <w:sz w:val="24"/>
          <w:szCs w:val="24"/>
        </w:rPr>
        <w:t>the DC level was measured to estimate the DC gain. This was compared to the theoretical gain found based on the filter coefficients for Step 5.</w:t>
      </w:r>
    </w:p>
    <w:p w14:paraId="542D020C" w14:textId="0B0BD03F" w:rsidR="00EB14E6" w:rsidRPr="001D4CC2" w:rsidRDefault="00EB14E6" w:rsidP="00104CC4">
      <w:pPr>
        <w:spacing w:line="480" w:lineRule="auto"/>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ab/>
        <w:t xml:space="preserve">Step 6 involved using the block diagram from Step 1, but with notable changes. All the arrows were reversed, and the input and output were swapped. This was done to acquire the transposed version of the FIR filter with M=4. The splitter nodes became summing junctions. The next step, Step 7, was to implement this new transposed filter in Verilog. By adjusting the DUT instantized in the Testbench, the transposed filter was modeled. The results of this simulation are shown in </w:t>
      </w:r>
      <w:r w:rsidR="00AD5CB3" w:rsidRPr="001D4CC2">
        <w:rPr>
          <w:rFonts w:ascii="Times New Roman" w:eastAsia="Times New Roman" w:hAnsi="Times New Roman" w:cs="Times New Roman"/>
          <w:sz w:val="24"/>
          <w:szCs w:val="24"/>
        </w:rPr>
        <w:t>R</w:t>
      </w:r>
      <w:r w:rsidRPr="001D4CC2">
        <w:rPr>
          <w:rFonts w:ascii="Times New Roman" w:eastAsia="Times New Roman" w:hAnsi="Times New Roman" w:cs="Times New Roman"/>
          <w:sz w:val="24"/>
          <w:szCs w:val="24"/>
        </w:rPr>
        <w:t>esults, it is noted that the result matches the simulation of the form from Step 1 which was desired.</w:t>
      </w:r>
    </w:p>
    <w:p w14:paraId="47316B6E" w14:textId="7B066C36" w:rsidR="00831CA6" w:rsidRPr="001D4CC2" w:rsidRDefault="00831CA6" w:rsidP="00104CC4">
      <w:pPr>
        <w:spacing w:line="480" w:lineRule="auto"/>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ab/>
        <w:t>Step 8 involved a chirp signal</w:t>
      </w:r>
      <w:r w:rsidR="00AD5CB3" w:rsidRPr="001D4CC2">
        <w:rPr>
          <w:rFonts w:ascii="Times New Roman" w:eastAsia="Times New Roman" w:hAnsi="Times New Roman" w:cs="Times New Roman"/>
          <w:sz w:val="24"/>
          <w:szCs w:val="24"/>
        </w:rPr>
        <w:t>. This was achieved by altering the testbench stimulus from a step to a chirp. The chirp is generated by a discrete-time sinusoid with linearly increasing instantaneous frequency. This means that the envelope of the output of a filter, given a chirp, is a representation of the magnitude of the response. The coefficients were then found by examining the testbench. MATLAB was used to plot the magnitude and phase response. The results of Step 8 can be found in Results.</w:t>
      </w:r>
    </w:p>
    <w:p w14:paraId="40725D69" w14:textId="41CE1F94" w:rsidR="00AD5CB3" w:rsidRPr="001D4CC2" w:rsidRDefault="00AD5CB3" w:rsidP="00104CC4">
      <w:pPr>
        <w:spacing w:line="480" w:lineRule="auto"/>
        <w:rPr>
          <w:rFonts w:ascii="Times New Roman" w:eastAsia="Times New Roman" w:hAnsi="Times New Roman" w:cs="Times New Roman"/>
          <w:b/>
          <w:sz w:val="24"/>
          <w:szCs w:val="24"/>
          <w:u w:val="single"/>
        </w:rPr>
      </w:pPr>
      <w:r w:rsidRPr="001D4CC2">
        <w:rPr>
          <w:rFonts w:ascii="Times New Roman" w:eastAsia="Times New Roman" w:hAnsi="Times New Roman" w:cs="Times New Roman"/>
          <w:sz w:val="24"/>
          <w:szCs w:val="24"/>
        </w:rPr>
        <w:tab/>
        <w:t xml:space="preserve">Step 10 was top challenge </w:t>
      </w:r>
      <w:r w:rsidR="001D4CC2" w:rsidRPr="001D4CC2">
        <w:rPr>
          <w:rFonts w:ascii="Times New Roman" w:eastAsia="Times New Roman" w:hAnsi="Times New Roman" w:cs="Times New Roman"/>
          <w:sz w:val="24"/>
          <w:szCs w:val="24"/>
        </w:rPr>
        <w:t>us</w:t>
      </w:r>
      <w:r w:rsidRPr="001D4CC2">
        <w:rPr>
          <w:rFonts w:ascii="Times New Roman" w:eastAsia="Times New Roman" w:hAnsi="Times New Roman" w:cs="Times New Roman"/>
          <w:sz w:val="24"/>
          <w:szCs w:val="24"/>
        </w:rPr>
        <w:t xml:space="preserve"> by creating a Verilog instantiation of the </w:t>
      </w:r>
      <w:r w:rsidR="001D4CC2" w:rsidRPr="001D4CC2">
        <w:rPr>
          <w:rFonts w:ascii="Times New Roman" w:eastAsia="Times New Roman" w:hAnsi="Times New Roman" w:cs="Times New Roman"/>
          <w:sz w:val="24"/>
          <w:szCs w:val="24"/>
        </w:rPr>
        <w:t>first</w:t>
      </w:r>
      <w:r w:rsidRPr="001D4CC2">
        <w:rPr>
          <w:rFonts w:ascii="Times New Roman" w:eastAsia="Times New Roman" w:hAnsi="Times New Roman" w:cs="Times New Roman"/>
          <w:sz w:val="24"/>
          <w:szCs w:val="24"/>
        </w:rPr>
        <w:t xml:space="preserve"> order IIR filter from the lab handout. This required a new product module using fixed point, rounding, and shifting by 11 places to return to an integer value. Saturation was not needed as the signals were declared as integers.</w:t>
      </w:r>
    </w:p>
    <w:p w14:paraId="4E95352E" w14:textId="77777777" w:rsidR="00E8724F" w:rsidRPr="001D4CC2" w:rsidRDefault="00E8724F" w:rsidP="00E8724F">
      <w:pPr>
        <w:spacing w:line="480" w:lineRule="auto"/>
        <w:rPr>
          <w:rFonts w:ascii="Times New Roman" w:eastAsia="Times New Roman" w:hAnsi="Times New Roman" w:cs="Times New Roman"/>
          <w:b/>
          <w:sz w:val="24"/>
          <w:szCs w:val="24"/>
          <w:u w:val="single"/>
        </w:rPr>
      </w:pPr>
    </w:p>
    <w:p w14:paraId="4D25F7D5" w14:textId="77777777" w:rsidR="00E8724F" w:rsidRPr="001D4CC2" w:rsidRDefault="00E8724F" w:rsidP="00E8724F">
      <w:pPr>
        <w:spacing w:line="480" w:lineRule="auto"/>
        <w:rPr>
          <w:rFonts w:ascii="Times New Roman" w:eastAsia="Times New Roman" w:hAnsi="Times New Roman" w:cs="Times New Roman"/>
          <w:b/>
          <w:sz w:val="24"/>
          <w:szCs w:val="24"/>
          <w:u w:val="single"/>
        </w:rPr>
      </w:pPr>
    </w:p>
    <w:p w14:paraId="740000D4" w14:textId="77777777" w:rsidR="006D11CC" w:rsidRDefault="006D11CC" w:rsidP="00E8724F">
      <w:pPr>
        <w:spacing w:line="480" w:lineRule="auto"/>
        <w:rPr>
          <w:rFonts w:ascii="Times New Roman" w:eastAsia="Times New Roman" w:hAnsi="Times New Roman" w:cs="Times New Roman"/>
          <w:b/>
          <w:sz w:val="24"/>
          <w:szCs w:val="24"/>
          <w:u w:val="single"/>
        </w:rPr>
        <w:sectPr w:rsidR="006D11CC">
          <w:pgSz w:w="12240" w:h="15840"/>
          <w:pgMar w:top="1440" w:right="1440" w:bottom="1440" w:left="1440" w:header="720" w:footer="720" w:gutter="0"/>
          <w:pgNumType w:start="1"/>
          <w:cols w:space="720"/>
        </w:sectPr>
      </w:pPr>
    </w:p>
    <w:p w14:paraId="18047D61" w14:textId="1F3B344D" w:rsidR="00E8724F" w:rsidRPr="001D4CC2" w:rsidRDefault="00E8724F" w:rsidP="00E8724F">
      <w:pPr>
        <w:spacing w:line="480" w:lineRule="auto"/>
        <w:rPr>
          <w:rFonts w:ascii="Times New Roman" w:eastAsia="Times New Roman" w:hAnsi="Times New Roman" w:cs="Times New Roman"/>
          <w:b/>
          <w:sz w:val="24"/>
          <w:szCs w:val="24"/>
          <w:u w:val="single"/>
        </w:rPr>
      </w:pPr>
      <w:r w:rsidRPr="001D4CC2">
        <w:rPr>
          <w:rFonts w:ascii="Times New Roman" w:eastAsia="Times New Roman" w:hAnsi="Times New Roman" w:cs="Times New Roman"/>
          <w:b/>
          <w:sz w:val="24"/>
          <w:szCs w:val="24"/>
          <w:u w:val="single"/>
        </w:rPr>
        <w:lastRenderedPageBreak/>
        <w:t>Results:</w:t>
      </w:r>
    </w:p>
    <w:p w14:paraId="3D522D23" w14:textId="38DA4754" w:rsidR="00E8724F" w:rsidRPr="001D4CC2" w:rsidRDefault="00E8724F" w:rsidP="00E8724F">
      <w:pPr>
        <w:spacing w:line="480" w:lineRule="auto"/>
        <w:rPr>
          <w:rFonts w:ascii="Times New Roman" w:eastAsia="Times New Roman" w:hAnsi="Times New Roman" w:cs="Times New Roman"/>
          <w:bCs/>
          <w:sz w:val="24"/>
          <w:szCs w:val="24"/>
        </w:rPr>
      </w:pPr>
      <w:r w:rsidRPr="001D4CC2">
        <w:rPr>
          <w:rFonts w:ascii="Times New Roman" w:eastAsia="Times New Roman" w:hAnsi="Times New Roman" w:cs="Times New Roman"/>
          <w:bCs/>
          <w:sz w:val="24"/>
          <w:szCs w:val="24"/>
        </w:rPr>
        <w:t>Part 1) The block diagram representing the 13 module instances and 13 wires.</w:t>
      </w:r>
    </w:p>
    <w:p w14:paraId="28EF2939" w14:textId="6ECBE87C" w:rsidR="00E8724F" w:rsidRPr="001D4CC2" w:rsidRDefault="00E8724F" w:rsidP="00E8724F">
      <w:pPr>
        <w:spacing w:line="480" w:lineRule="auto"/>
        <w:rPr>
          <w:rFonts w:ascii="Times New Roman" w:eastAsia="Times New Roman" w:hAnsi="Times New Roman" w:cs="Times New Roman"/>
          <w:bCs/>
          <w:sz w:val="24"/>
          <w:szCs w:val="24"/>
        </w:rPr>
      </w:pPr>
      <w:r w:rsidRPr="001D4CC2">
        <w:rPr>
          <w:rFonts w:ascii="Times New Roman" w:eastAsia="Times New Roman" w:hAnsi="Times New Roman" w:cs="Times New Roman"/>
          <w:bCs/>
          <w:noProof/>
          <w:sz w:val="24"/>
          <w:szCs w:val="24"/>
          <w:lang w:val="en-US"/>
        </w:rPr>
        <w:drawing>
          <wp:inline distT="0" distB="0" distL="0" distR="0" wp14:anchorId="1FA2CD38" wp14:editId="735CED76">
            <wp:extent cx="7876182"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86705" cy="2060149"/>
                    </a:xfrm>
                    <a:prstGeom prst="rect">
                      <a:avLst/>
                    </a:prstGeom>
                  </pic:spPr>
                </pic:pic>
              </a:graphicData>
            </a:graphic>
          </wp:inline>
        </w:drawing>
      </w:r>
    </w:p>
    <w:p w14:paraId="4B93DA0C" w14:textId="2C0E9401" w:rsidR="00E8724F" w:rsidRPr="001D4CC2" w:rsidRDefault="006D11CC" w:rsidP="00E8724F">
      <w:pPr>
        <w:spacing w:line="480" w:lineRule="auto"/>
        <w:rPr>
          <w:rFonts w:ascii="Times New Roman" w:eastAsia="Times New Roman" w:hAnsi="Times New Roman" w:cs="Times New Roman"/>
          <w:bCs/>
          <w:sz w:val="24"/>
          <w:szCs w:val="24"/>
        </w:rPr>
      </w:pPr>
      <w:r w:rsidRPr="001D4CC2">
        <w:rPr>
          <w:rFonts w:ascii="Times New Roman" w:eastAsia="Times New Roman" w:hAnsi="Times New Roman" w:cs="Times New Roman"/>
          <w:bCs/>
          <w:noProof/>
          <w:sz w:val="24"/>
          <w:szCs w:val="24"/>
          <w:lang w:val="en-US"/>
        </w:rPr>
        <w:lastRenderedPageBreak/>
        <w:drawing>
          <wp:anchor distT="0" distB="0" distL="114300" distR="114300" simplePos="0" relativeHeight="251659264" behindDoc="0" locked="0" layoutInCell="1" allowOverlap="1" wp14:anchorId="3681729B" wp14:editId="4650BFC8">
            <wp:simplePos x="0" y="0"/>
            <wp:positionH relativeFrom="margin">
              <wp:align>center</wp:align>
            </wp:positionH>
            <wp:positionV relativeFrom="paragraph">
              <wp:posOffset>304800</wp:posOffset>
            </wp:positionV>
            <wp:extent cx="7581900" cy="427291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2890"/>
                    <a:stretch/>
                  </pic:blipFill>
                  <pic:spPr bwMode="auto">
                    <a:xfrm>
                      <a:off x="0" y="0"/>
                      <a:ext cx="7581900" cy="4272915"/>
                    </a:xfrm>
                    <a:prstGeom prst="rect">
                      <a:avLst/>
                    </a:prstGeom>
                    <a:noFill/>
                    <a:ln>
                      <a:noFill/>
                    </a:ln>
                    <a:extLst>
                      <a:ext uri="{53640926-AAD7-44D8-BBD7-CCE9431645EC}">
                        <a14:shadowObscured xmlns:a14="http://schemas.microsoft.com/office/drawing/2010/main"/>
                      </a:ext>
                    </a:extLst>
                  </pic:spPr>
                </pic:pic>
              </a:graphicData>
            </a:graphic>
          </wp:anchor>
        </w:drawing>
      </w:r>
      <w:r w:rsidR="00E8724F" w:rsidRPr="001D4CC2">
        <w:rPr>
          <w:rFonts w:ascii="Times New Roman" w:eastAsia="Times New Roman" w:hAnsi="Times New Roman" w:cs="Times New Roman"/>
          <w:bCs/>
          <w:sz w:val="24"/>
          <w:szCs w:val="24"/>
        </w:rPr>
        <w:t>Part 4)</w:t>
      </w:r>
      <w:r w:rsidR="00E8724F" w:rsidRPr="001D4CC2">
        <w:rPr>
          <w:rFonts w:ascii="Times New Roman" w:eastAsia="Times New Roman" w:hAnsi="Times New Roman" w:cs="Times New Roman"/>
          <w:bCs/>
          <w:noProof/>
          <w:sz w:val="24"/>
          <w:szCs w:val="24"/>
        </w:rPr>
        <w:t xml:space="preserve"> Waveform showing the coefficients, measured dout value, and the din and dout outputs.</w:t>
      </w:r>
    </w:p>
    <w:p w14:paraId="28AA9628" w14:textId="77777777" w:rsidR="006D11CC" w:rsidRDefault="006D11CC" w:rsidP="00E8724F">
      <w:pPr>
        <w:spacing w:line="480" w:lineRule="auto"/>
        <w:ind w:left="720" w:hanging="720"/>
        <w:rPr>
          <w:rFonts w:ascii="Times New Roman" w:eastAsia="Times New Roman" w:hAnsi="Times New Roman" w:cs="Times New Roman"/>
          <w:bCs/>
          <w:sz w:val="24"/>
          <w:szCs w:val="24"/>
        </w:rPr>
      </w:pPr>
    </w:p>
    <w:p w14:paraId="72F5156E" w14:textId="22DA3832" w:rsidR="00E8724F" w:rsidRPr="001D4CC2" w:rsidRDefault="00E8724F" w:rsidP="00E8724F">
      <w:pPr>
        <w:spacing w:line="480" w:lineRule="auto"/>
        <w:ind w:left="720" w:hanging="720"/>
        <w:rPr>
          <w:rFonts w:ascii="Times New Roman" w:eastAsia="Times New Roman" w:hAnsi="Times New Roman" w:cs="Times New Roman"/>
          <w:bCs/>
          <w:sz w:val="24"/>
          <w:szCs w:val="24"/>
        </w:rPr>
      </w:pPr>
      <w:r w:rsidRPr="001D4CC2">
        <w:rPr>
          <w:rFonts w:ascii="Times New Roman" w:eastAsia="Times New Roman" w:hAnsi="Times New Roman" w:cs="Times New Roman"/>
          <w:bCs/>
          <w:sz w:val="24"/>
          <w:szCs w:val="24"/>
        </w:rPr>
        <w:t xml:space="preserve">Part 5a) The DC level at the output of the step response was measured at 7 which is the estimate of DC gain. </w:t>
      </w:r>
    </w:p>
    <w:p w14:paraId="4913E6FB" w14:textId="4B70BA2A" w:rsidR="001D4CC2" w:rsidRDefault="00E8724F" w:rsidP="001A3B5D">
      <w:pPr>
        <w:spacing w:line="480" w:lineRule="auto"/>
        <w:ind w:left="720"/>
        <w:rPr>
          <w:rFonts w:ascii="Times New Roman" w:eastAsia="Times New Roman" w:hAnsi="Times New Roman" w:cs="Times New Roman"/>
          <w:bCs/>
          <w:sz w:val="24"/>
          <w:szCs w:val="24"/>
        </w:rPr>
      </w:pPr>
      <w:r w:rsidRPr="001D4CC2">
        <w:rPr>
          <w:rFonts w:ascii="Times New Roman" w:eastAsia="Times New Roman" w:hAnsi="Times New Roman" w:cs="Times New Roman"/>
          <w:bCs/>
          <w:sz w:val="24"/>
          <w:szCs w:val="24"/>
        </w:rPr>
        <w:t>b) The filter components were -1, 2, 5, 2, and -1. This sums to 7 and matches the estimate for DC gain.</w:t>
      </w:r>
    </w:p>
    <w:p w14:paraId="3EA2B0F4" w14:textId="77777777" w:rsidR="001A3B5D" w:rsidRPr="001A3B5D" w:rsidRDefault="001A3B5D" w:rsidP="001A3B5D">
      <w:pPr>
        <w:spacing w:line="480" w:lineRule="auto"/>
        <w:ind w:left="720"/>
        <w:rPr>
          <w:rFonts w:ascii="Times New Roman" w:eastAsia="Times New Roman" w:hAnsi="Times New Roman" w:cs="Times New Roman"/>
          <w:bCs/>
          <w:sz w:val="24"/>
          <w:szCs w:val="24"/>
        </w:rPr>
      </w:pPr>
    </w:p>
    <w:p w14:paraId="5A59249E" w14:textId="005AC3C3" w:rsidR="005E0706" w:rsidRPr="001D4CC2" w:rsidRDefault="005E0706" w:rsidP="00E8724F">
      <w:pPr>
        <w:spacing w:line="480" w:lineRule="auto"/>
        <w:rPr>
          <w:rFonts w:ascii="Times New Roman" w:hAnsi="Times New Roman" w:cs="Times New Roman"/>
          <w:sz w:val="24"/>
          <w:szCs w:val="24"/>
        </w:rPr>
      </w:pPr>
      <w:r w:rsidRPr="001D4CC2">
        <w:rPr>
          <w:rFonts w:ascii="Times New Roman" w:hAnsi="Times New Roman" w:cs="Times New Roman"/>
          <w:sz w:val="24"/>
          <w:szCs w:val="24"/>
        </w:rPr>
        <w:lastRenderedPageBreak/>
        <w:t>Part 6) Transposed realization of the FIR filter block diagram</w:t>
      </w:r>
    </w:p>
    <w:p w14:paraId="5EAD015D" w14:textId="3514C20B" w:rsidR="001D4CC2" w:rsidRPr="001D4CC2" w:rsidRDefault="001A3B5D" w:rsidP="00E8724F">
      <w:pPr>
        <w:spacing w:line="480" w:lineRule="auto"/>
        <w:rPr>
          <w:rFonts w:ascii="Times New Roman" w:hAnsi="Times New Roman" w:cs="Times New Roman"/>
          <w:sz w:val="24"/>
          <w:szCs w:val="24"/>
        </w:rPr>
      </w:pPr>
      <w:r w:rsidRPr="001A3B5D">
        <w:rPr>
          <w:rFonts w:ascii="Times New Roman" w:hAnsi="Times New Roman" w:cs="Times New Roman"/>
          <w:noProof/>
          <w:sz w:val="24"/>
          <w:szCs w:val="24"/>
          <w:lang w:val="en-US"/>
        </w:rPr>
        <w:drawing>
          <wp:inline distT="0" distB="0" distL="0" distR="0" wp14:anchorId="641B84F3" wp14:editId="580F8D30">
            <wp:extent cx="7991475" cy="25212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08281" cy="2558093"/>
                    </a:xfrm>
                    <a:prstGeom prst="rect">
                      <a:avLst/>
                    </a:prstGeom>
                  </pic:spPr>
                </pic:pic>
              </a:graphicData>
            </a:graphic>
          </wp:inline>
        </w:drawing>
      </w:r>
    </w:p>
    <w:p w14:paraId="3E0B010F" w14:textId="77777777" w:rsidR="006D11CC" w:rsidRDefault="006D11CC" w:rsidP="00E8724F">
      <w:pPr>
        <w:spacing w:line="480" w:lineRule="auto"/>
        <w:rPr>
          <w:rFonts w:ascii="Times New Roman" w:hAnsi="Times New Roman" w:cs="Times New Roman"/>
          <w:sz w:val="24"/>
          <w:szCs w:val="24"/>
        </w:rPr>
      </w:pPr>
    </w:p>
    <w:p w14:paraId="42B3662B" w14:textId="77777777" w:rsidR="006D11CC" w:rsidRDefault="006D11CC" w:rsidP="00E8724F">
      <w:pPr>
        <w:spacing w:line="480" w:lineRule="auto"/>
        <w:rPr>
          <w:rFonts w:ascii="Times New Roman" w:hAnsi="Times New Roman" w:cs="Times New Roman"/>
          <w:sz w:val="24"/>
          <w:szCs w:val="24"/>
        </w:rPr>
      </w:pPr>
    </w:p>
    <w:p w14:paraId="37804BA8" w14:textId="77777777" w:rsidR="006D11CC" w:rsidRDefault="006D11CC" w:rsidP="00E8724F">
      <w:pPr>
        <w:spacing w:line="480" w:lineRule="auto"/>
        <w:rPr>
          <w:rFonts w:ascii="Times New Roman" w:hAnsi="Times New Roman" w:cs="Times New Roman"/>
          <w:sz w:val="24"/>
          <w:szCs w:val="24"/>
        </w:rPr>
      </w:pPr>
    </w:p>
    <w:p w14:paraId="594D781A" w14:textId="77777777" w:rsidR="006D11CC" w:rsidRDefault="006D11CC" w:rsidP="00E8724F">
      <w:pPr>
        <w:spacing w:line="480" w:lineRule="auto"/>
        <w:rPr>
          <w:rFonts w:ascii="Times New Roman" w:hAnsi="Times New Roman" w:cs="Times New Roman"/>
          <w:sz w:val="24"/>
          <w:szCs w:val="24"/>
        </w:rPr>
      </w:pPr>
    </w:p>
    <w:p w14:paraId="453A0E73" w14:textId="77777777" w:rsidR="006D11CC" w:rsidRDefault="006D11CC" w:rsidP="00E8724F">
      <w:pPr>
        <w:spacing w:line="480" w:lineRule="auto"/>
        <w:rPr>
          <w:rFonts w:ascii="Times New Roman" w:hAnsi="Times New Roman" w:cs="Times New Roman"/>
          <w:sz w:val="24"/>
          <w:szCs w:val="24"/>
        </w:rPr>
      </w:pPr>
    </w:p>
    <w:p w14:paraId="139FAF25" w14:textId="77777777" w:rsidR="006D11CC" w:rsidRDefault="006D11CC" w:rsidP="00E8724F">
      <w:pPr>
        <w:spacing w:line="480" w:lineRule="auto"/>
        <w:rPr>
          <w:rFonts w:ascii="Times New Roman" w:hAnsi="Times New Roman" w:cs="Times New Roman"/>
          <w:sz w:val="24"/>
          <w:szCs w:val="24"/>
        </w:rPr>
      </w:pPr>
    </w:p>
    <w:p w14:paraId="048F2AED" w14:textId="77777777" w:rsidR="006D11CC" w:rsidRDefault="006D11CC" w:rsidP="00E8724F">
      <w:pPr>
        <w:spacing w:line="480" w:lineRule="auto"/>
        <w:rPr>
          <w:rFonts w:ascii="Times New Roman" w:hAnsi="Times New Roman" w:cs="Times New Roman"/>
          <w:sz w:val="24"/>
          <w:szCs w:val="24"/>
        </w:rPr>
      </w:pPr>
    </w:p>
    <w:p w14:paraId="3ECADEA1" w14:textId="77777777" w:rsidR="006D11CC" w:rsidRDefault="006D11CC" w:rsidP="00E8724F">
      <w:pPr>
        <w:spacing w:line="480" w:lineRule="auto"/>
        <w:rPr>
          <w:rFonts w:ascii="Times New Roman" w:hAnsi="Times New Roman" w:cs="Times New Roman"/>
          <w:sz w:val="24"/>
          <w:szCs w:val="24"/>
        </w:rPr>
      </w:pPr>
    </w:p>
    <w:p w14:paraId="32CB2E4B" w14:textId="036E6FFD" w:rsidR="001D4CC2" w:rsidRPr="001D4CC2" w:rsidRDefault="001D4CC2" w:rsidP="00E8724F">
      <w:pPr>
        <w:spacing w:line="480" w:lineRule="auto"/>
        <w:rPr>
          <w:rFonts w:ascii="Times New Roman" w:eastAsia="Times New Roman" w:hAnsi="Times New Roman" w:cs="Times New Roman"/>
          <w:bCs/>
          <w:noProof/>
          <w:sz w:val="24"/>
          <w:szCs w:val="24"/>
        </w:rPr>
      </w:pPr>
      <w:r w:rsidRPr="001D4CC2">
        <w:rPr>
          <w:rFonts w:ascii="Times New Roman" w:hAnsi="Times New Roman" w:cs="Times New Roman"/>
          <w:sz w:val="24"/>
          <w:szCs w:val="24"/>
        </w:rPr>
        <w:lastRenderedPageBreak/>
        <w:t>Part 7)</w:t>
      </w:r>
      <w:r w:rsidRPr="001D4CC2">
        <w:rPr>
          <w:rFonts w:ascii="Times New Roman" w:eastAsia="Times New Roman" w:hAnsi="Times New Roman" w:cs="Times New Roman"/>
          <w:bCs/>
          <w:noProof/>
          <w:sz w:val="24"/>
          <w:szCs w:val="24"/>
        </w:rPr>
        <w:t xml:space="preserve"> Waveform showing the coefficients, measured dout value, and the din and dout outputs based on the transposed diagram.</w:t>
      </w:r>
    </w:p>
    <w:p w14:paraId="3F3E0E3B" w14:textId="15D3295D" w:rsidR="001D4CC2" w:rsidRPr="001D4CC2" w:rsidRDefault="00AD01FF" w:rsidP="006D11CC">
      <w:pPr>
        <w:spacing w:line="480" w:lineRule="auto"/>
        <w:jc w:val="center"/>
        <w:rPr>
          <w:rFonts w:ascii="Times New Roman" w:eastAsia="Times New Roman" w:hAnsi="Times New Roman" w:cs="Times New Roman"/>
          <w:bCs/>
          <w:noProof/>
          <w:sz w:val="24"/>
          <w:szCs w:val="24"/>
        </w:rPr>
      </w:pPr>
      <w:r>
        <w:rPr>
          <w:noProof/>
          <w:lang w:val="en-US"/>
        </w:rPr>
        <w:drawing>
          <wp:inline distT="0" distB="0" distL="0" distR="0" wp14:anchorId="74FA090E" wp14:editId="76557B49">
            <wp:extent cx="6829425" cy="4196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43910"/>
                    <a:stretch/>
                  </pic:blipFill>
                  <pic:spPr bwMode="auto">
                    <a:xfrm>
                      <a:off x="0" y="0"/>
                      <a:ext cx="6901323" cy="4240699"/>
                    </a:xfrm>
                    <a:prstGeom prst="rect">
                      <a:avLst/>
                    </a:prstGeom>
                    <a:noFill/>
                    <a:ln>
                      <a:noFill/>
                    </a:ln>
                    <a:extLst>
                      <a:ext uri="{53640926-AAD7-44D8-BBD7-CCE9431645EC}">
                        <a14:shadowObscured xmlns:a14="http://schemas.microsoft.com/office/drawing/2010/main"/>
                      </a:ext>
                    </a:extLst>
                  </pic:spPr>
                </pic:pic>
              </a:graphicData>
            </a:graphic>
          </wp:inline>
        </w:drawing>
      </w:r>
    </w:p>
    <w:p w14:paraId="6ADCD977" w14:textId="77777777" w:rsidR="001A3B5D" w:rsidRDefault="001A3B5D" w:rsidP="00E8724F">
      <w:pPr>
        <w:spacing w:line="480" w:lineRule="auto"/>
        <w:rPr>
          <w:rFonts w:ascii="Times New Roman" w:eastAsia="Times New Roman" w:hAnsi="Times New Roman" w:cs="Times New Roman"/>
          <w:bCs/>
          <w:noProof/>
          <w:sz w:val="24"/>
          <w:szCs w:val="24"/>
        </w:rPr>
      </w:pPr>
    </w:p>
    <w:p w14:paraId="2C679E56" w14:textId="77777777" w:rsidR="006D11CC" w:rsidRDefault="006D11CC" w:rsidP="00E8724F">
      <w:pPr>
        <w:spacing w:line="480" w:lineRule="auto"/>
        <w:rPr>
          <w:rFonts w:ascii="Times New Roman" w:eastAsia="Times New Roman" w:hAnsi="Times New Roman" w:cs="Times New Roman"/>
          <w:bCs/>
          <w:noProof/>
          <w:sz w:val="24"/>
          <w:szCs w:val="24"/>
        </w:rPr>
        <w:sectPr w:rsidR="006D11CC" w:rsidSect="006D11CC">
          <w:pgSz w:w="15840" w:h="12240" w:orient="landscape"/>
          <w:pgMar w:top="1440" w:right="1440" w:bottom="1440" w:left="1440" w:header="720" w:footer="720" w:gutter="0"/>
          <w:pgNumType w:start="1"/>
          <w:cols w:space="720"/>
          <w:docGrid w:linePitch="299"/>
        </w:sectPr>
      </w:pPr>
    </w:p>
    <w:p w14:paraId="5316BAB7" w14:textId="1A42F630" w:rsidR="001A3B5D" w:rsidRDefault="001D4CC2" w:rsidP="00E8724F">
      <w:pPr>
        <w:spacing w:line="480" w:lineRule="auto"/>
        <w:rPr>
          <w:rFonts w:ascii="Times New Roman" w:eastAsia="Times New Roman" w:hAnsi="Times New Roman" w:cs="Times New Roman"/>
          <w:bCs/>
          <w:noProof/>
          <w:sz w:val="24"/>
          <w:szCs w:val="24"/>
        </w:rPr>
      </w:pPr>
      <w:r w:rsidRPr="001D4CC2">
        <w:rPr>
          <w:rFonts w:ascii="Times New Roman" w:eastAsia="Times New Roman" w:hAnsi="Times New Roman" w:cs="Times New Roman"/>
          <w:bCs/>
          <w:noProof/>
          <w:sz w:val="24"/>
          <w:szCs w:val="24"/>
        </w:rPr>
        <w:lastRenderedPageBreak/>
        <w:t xml:space="preserve">Part 8) </w:t>
      </w:r>
    </w:p>
    <w:p w14:paraId="15EB3C79" w14:textId="6D0415E0" w:rsidR="001A3B5D" w:rsidRDefault="006D11CC" w:rsidP="00E8724F">
      <w:pPr>
        <w:spacing w:line="480" w:lineRule="auto"/>
        <w:rPr>
          <w:rFonts w:ascii="Times New Roman" w:eastAsia="Times New Roman" w:hAnsi="Times New Roman" w:cs="Times New Roman"/>
          <w:bCs/>
          <w:noProof/>
          <w:sz w:val="24"/>
          <w:szCs w:val="24"/>
        </w:rPr>
      </w:pPr>
      <w:r>
        <w:rPr>
          <w:noProof/>
          <w:lang w:val="en-US"/>
        </w:rPr>
        <w:drawing>
          <wp:inline distT="0" distB="0" distL="0" distR="0" wp14:anchorId="38BAFF6A" wp14:editId="725D5992">
            <wp:extent cx="8396973" cy="20955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9952"/>
                    <a:stretch/>
                  </pic:blipFill>
                  <pic:spPr bwMode="auto">
                    <a:xfrm>
                      <a:off x="0" y="0"/>
                      <a:ext cx="8503367" cy="2122051"/>
                    </a:xfrm>
                    <a:prstGeom prst="rect">
                      <a:avLst/>
                    </a:prstGeom>
                    <a:noFill/>
                    <a:ln>
                      <a:noFill/>
                    </a:ln>
                    <a:extLst>
                      <a:ext uri="{53640926-AAD7-44D8-BBD7-CCE9431645EC}">
                        <a14:shadowObscured xmlns:a14="http://schemas.microsoft.com/office/drawing/2010/main"/>
                      </a:ext>
                    </a:extLst>
                  </pic:spPr>
                </pic:pic>
              </a:graphicData>
            </a:graphic>
          </wp:inline>
        </w:drawing>
      </w:r>
    </w:p>
    <w:p w14:paraId="0AE1AF61" w14:textId="57EE1CA1" w:rsidR="001A3B5D" w:rsidRPr="00E34806" w:rsidRDefault="001A3B5D" w:rsidP="00E34806">
      <w:pPr>
        <w:pStyle w:val="ListParagraph"/>
        <w:numPr>
          <w:ilvl w:val="0"/>
          <w:numId w:val="1"/>
        </w:numPr>
        <w:spacing w:line="480" w:lineRule="auto"/>
        <w:rPr>
          <w:rFonts w:ascii="Times New Roman" w:eastAsia="Times New Roman" w:hAnsi="Times New Roman" w:cs="Times New Roman"/>
          <w:bCs/>
          <w:noProof/>
          <w:sz w:val="24"/>
          <w:szCs w:val="24"/>
        </w:rPr>
      </w:pPr>
      <w:r w:rsidRPr="00E34806">
        <w:rPr>
          <w:rFonts w:ascii="Times New Roman" w:eastAsia="Times New Roman" w:hAnsi="Times New Roman" w:cs="Times New Roman"/>
          <w:bCs/>
          <w:noProof/>
          <w:sz w:val="24"/>
          <w:szCs w:val="24"/>
        </w:rPr>
        <w:t>The coeficients were found to be: -1,2,5,2,-1</w:t>
      </w:r>
    </w:p>
    <w:p w14:paraId="20572134" w14:textId="25F4D1DF" w:rsidR="001D4CC2" w:rsidRPr="001D4CC2" w:rsidRDefault="006D11CC" w:rsidP="006D11CC">
      <w:pPr>
        <w:spacing w:line="480" w:lineRule="auto"/>
        <w:ind w:firstLine="720"/>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lang w:val="en-US"/>
        </w:rPr>
        <w:lastRenderedPageBreak/>
        <w:drawing>
          <wp:anchor distT="0" distB="0" distL="114300" distR="114300" simplePos="0" relativeHeight="251658240" behindDoc="0" locked="0" layoutInCell="1" allowOverlap="1" wp14:anchorId="675BCEE1" wp14:editId="7FE8EE3B">
            <wp:simplePos x="0" y="0"/>
            <wp:positionH relativeFrom="margin">
              <wp:align>center</wp:align>
            </wp:positionH>
            <wp:positionV relativeFrom="paragraph">
              <wp:posOffset>285750</wp:posOffset>
            </wp:positionV>
            <wp:extent cx="5410200" cy="50006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5000625"/>
                    </a:xfrm>
                    <a:prstGeom prst="rect">
                      <a:avLst/>
                    </a:prstGeom>
                    <a:noFill/>
                    <a:ln>
                      <a:noFill/>
                    </a:ln>
                  </pic:spPr>
                </pic:pic>
              </a:graphicData>
            </a:graphic>
          </wp:anchor>
        </w:drawing>
      </w:r>
      <w:r w:rsidR="00E34806">
        <w:rPr>
          <w:rFonts w:ascii="Times New Roman" w:eastAsia="Times New Roman" w:hAnsi="Times New Roman" w:cs="Times New Roman"/>
          <w:bCs/>
          <w:noProof/>
          <w:sz w:val="24"/>
          <w:szCs w:val="24"/>
        </w:rPr>
        <w:t xml:space="preserve">b)   </w:t>
      </w:r>
      <w:r w:rsidR="001D4CC2" w:rsidRPr="001D4CC2">
        <w:rPr>
          <w:rFonts w:ascii="Times New Roman" w:eastAsia="Times New Roman" w:hAnsi="Times New Roman" w:cs="Times New Roman"/>
          <w:bCs/>
          <w:noProof/>
          <w:sz w:val="24"/>
          <w:szCs w:val="24"/>
        </w:rPr>
        <w:t>MATLAB graphs of magnitude and phase:</w:t>
      </w:r>
      <w:r w:rsidR="00E34806" w:rsidRPr="00E34806">
        <w:rPr>
          <w:rFonts w:ascii="Times New Roman" w:eastAsia="Times New Roman" w:hAnsi="Times New Roman" w:cs="Times New Roman"/>
          <w:bCs/>
          <w:noProof/>
          <w:sz w:val="24"/>
          <w:szCs w:val="24"/>
        </w:rPr>
        <w:t xml:space="preserve"> </w:t>
      </w:r>
    </w:p>
    <w:p w14:paraId="25A5EE69" w14:textId="77777777" w:rsidR="006D11CC" w:rsidRDefault="001D4CC2" w:rsidP="00E8724F">
      <w:pPr>
        <w:spacing w:line="480" w:lineRule="auto"/>
        <w:rPr>
          <w:rFonts w:ascii="Times New Roman" w:eastAsia="Times New Roman" w:hAnsi="Times New Roman" w:cs="Times New Roman"/>
          <w:bCs/>
          <w:noProof/>
          <w:sz w:val="24"/>
          <w:szCs w:val="24"/>
        </w:rPr>
      </w:pPr>
      <w:r w:rsidRPr="001D4CC2">
        <w:rPr>
          <w:rFonts w:ascii="Times New Roman" w:eastAsia="Times New Roman" w:hAnsi="Times New Roman" w:cs="Times New Roman"/>
          <w:bCs/>
          <w:noProof/>
          <w:sz w:val="24"/>
          <w:szCs w:val="24"/>
        </w:rPr>
        <w:tab/>
      </w:r>
    </w:p>
    <w:p w14:paraId="5451B87C" w14:textId="77777777" w:rsidR="006D11CC" w:rsidRDefault="006D11CC" w:rsidP="00E8724F">
      <w:pPr>
        <w:spacing w:line="480" w:lineRule="auto"/>
        <w:rPr>
          <w:rFonts w:ascii="Times New Roman" w:eastAsia="Times New Roman" w:hAnsi="Times New Roman" w:cs="Times New Roman"/>
          <w:bCs/>
          <w:noProof/>
          <w:sz w:val="24"/>
          <w:szCs w:val="24"/>
        </w:rPr>
      </w:pPr>
    </w:p>
    <w:p w14:paraId="2D08157A" w14:textId="69B80982" w:rsidR="001D4CC2" w:rsidRDefault="00E34806" w:rsidP="00E8724F">
      <w:pPr>
        <w:spacing w:line="480" w:lineRule="auto"/>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rPr>
        <w:lastRenderedPageBreak/>
        <w:t xml:space="preserve">c)  </w:t>
      </w:r>
      <w:r w:rsidR="001D4CC2" w:rsidRPr="001D4CC2">
        <w:rPr>
          <w:rFonts w:ascii="Times New Roman" w:eastAsia="Times New Roman" w:hAnsi="Times New Roman" w:cs="Times New Roman"/>
          <w:bCs/>
          <w:noProof/>
          <w:sz w:val="24"/>
          <w:szCs w:val="24"/>
        </w:rPr>
        <w:t>Does the filter have linear phase response? If so, why?</w:t>
      </w:r>
    </w:p>
    <w:p w14:paraId="0F7FD56C" w14:textId="7BA3BE4E" w:rsidR="00E34806" w:rsidRPr="001D4CC2" w:rsidRDefault="00E34806" w:rsidP="00E34806">
      <w:pPr>
        <w:spacing w:line="480" w:lineRule="auto"/>
        <w:ind w:left="720" w:firstLine="720"/>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rPr>
        <w:t>The filter does have a linear phase response because there is no distortion other than a time delay.</w:t>
      </w:r>
    </w:p>
    <w:p w14:paraId="7F40A399" w14:textId="6DD12CE0" w:rsidR="001D4CC2" w:rsidRPr="001D4CC2" w:rsidRDefault="001D4CC2" w:rsidP="00E8724F">
      <w:pPr>
        <w:spacing w:line="480" w:lineRule="auto"/>
        <w:rPr>
          <w:rFonts w:ascii="Times New Roman" w:eastAsia="Times New Roman" w:hAnsi="Times New Roman" w:cs="Times New Roman"/>
          <w:bCs/>
          <w:noProof/>
          <w:sz w:val="24"/>
          <w:szCs w:val="24"/>
        </w:rPr>
      </w:pPr>
    </w:p>
    <w:p w14:paraId="0CB376CD" w14:textId="5E39A7DB" w:rsidR="001D4CC2" w:rsidRPr="001D4CC2" w:rsidRDefault="001D4CC2" w:rsidP="00E8724F">
      <w:pPr>
        <w:spacing w:line="480" w:lineRule="auto"/>
        <w:rPr>
          <w:rFonts w:ascii="Times New Roman" w:eastAsia="Times New Roman" w:hAnsi="Times New Roman" w:cs="Times New Roman"/>
          <w:bCs/>
          <w:noProof/>
          <w:sz w:val="24"/>
          <w:szCs w:val="24"/>
        </w:rPr>
      </w:pPr>
      <w:r w:rsidRPr="001D4CC2">
        <w:rPr>
          <w:rFonts w:ascii="Times New Roman" w:eastAsia="Times New Roman" w:hAnsi="Times New Roman" w:cs="Times New Roman"/>
          <w:bCs/>
          <w:noProof/>
          <w:sz w:val="24"/>
          <w:szCs w:val="24"/>
        </w:rPr>
        <w:t>Part 9) What flip-flop based logic circuit from ENG 312 is reminiscent of the chain of unit delay blocks in this design?</w:t>
      </w:r>
    </w:p>
    <w:p w14:paraId="3B41D07F" w14:textId="4F3DB51B" w:rsidR="001D4CC2" w:rsidRPr="001D4CC2" w:rsidRDefault="00E34806" w:rsidP="00E8724F">
      <w:pPr>
        <w:spacing w:line="480" w:lineRule="auto"/>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rPr>
        <w:tab/>
        <w:t>The chain of unit delay blocks is reminiscent of a shift register</w:t>
      </w:r>
    </w:p>
    <w:p w14:paraId="7E6F153B" w14:textId="77777777" w:rsidR="001D4CC2" w:rsidRPr="001D4CC2" w:rsidRDefault="001D4CC2" w:rsidP="00E8724F">
      <w:pPr>
        <w:spacing w:line="480" w:lineRule="auto"/>
        <w:rPr>
          <w:rFonts w:ascii="Times New Roman" w:eastAsia="Times New Roman" w:hAnsi="Times New Roman" w:cs="Times New Roman"/>
          <w:bCs/>
          <w:noProof/>
          <w:sz w:val="24"/>
          <w:szCs w:val="24"/>
        </w:rPr>
      </w:pPr>
    </w:p>
    <w:p w14:paraId="1850BE90" w14:textId="4A6910FA" w:rsidR="001D4CC2" w:rsidRPr="001D4CC2" w:rsidRDefault="001D4CC2" w:rsidP="00E8724F">
      <w:pPr>
        <w:spacing w:line="480" w:lineRule="auto"/>
        <w:rPr>
          <w:rFonts w:ascii="Times New Roman" w:hAnsi="Times New Roman" w:cs="Times New Roman"/>
          <w:sz w:val="24"/>
          <w:szCs w:val="24"/>
        </w:rPr>
        <w:sectPr w:rsidR="001D4CC2" w:rsidRPr="001D4CC2" w:rsidSect="006D11CC">
          <w:pgSz w:w="15840" w:h="12240" w:orient="landscape"/>
          <w:pgMar w:top="1440" w:right="1440" w:bottom="1440" w:left="1440" w:header="720" w:footer="720" w:gutter="0"/>
          <w:pgNumType w:start="1"/>
          <w:cols w:space="720"/>
          <w:docGrid w:linePitch="299"/>
        </w:sectPr>
      </w:pPr>
    </w:p>
    <w:p w14:paraId="6CAB4E9C" w14:textId="77777777" w:rsidR="00E8724F" w:rsidRPr="001D4CC2" w:rsidRDefault="00E8724F" w:rsidP="00E8724F">
      <w:pPr>
        <w:spacing w:line="480" w:lineRule="auto"/>
        <w:rPr>
          <w:rFonts w:ascii="Times New Roman" w:eastAsia="Times New Roman" w:hAnsi="Times New Roman" w:cs="Times New Roman"/>
          <w:b/>
          <w:sz w:val="24"/>
          <w:szCs w:val="24"/>
          <w:u w:val="single"/>
        </w:rPr>
      </w:pPr>
      <w:r w:rsidRPr="001D4CC2">
        <w:rPr>
          <w:rFonts w:ascii="Times New Roman" w:eastAsia="Times New Roman" w:hAnsi="Times New Roman" w:cs="Times New Roman"/>
          <w:b/>
          <w:sz w:val="24"/>
          <w:szCs w:val="24"/>
          <w:u w:val="single"/>
        </w:rPr>
        <w:lastRenderedPageBreak/>
        <w:t>Engineering Work:</w:t>
      </w:r>
    </w:p>
    <w:p w14:paraId="495DBAA7" w14:textId="77777777" w:rsidR="001D4CC2" w:rsidRPr="001D4CC2" w:rsidRDefault="001D4CC2" w:rsidP="00E8724F">
      <w:pPr>
        <w:spacing w:line="480" w:lineRule="auto"/>
        <w:rPr>
          <w:rFonts w:ascii="Times New Roman" w:eastAsia="Times New Roman" w:hAnsi="Times New Roman" w:cs="Times New Roman"/>
          <w:bCs/>
          <w:sz w:val="24"/>
          <w:szCs w:val="24"/>
        </w:rPr>
      </w:pPr>
      <w:r w:rsidRPr="001D4CC2">
        <w:rPr>
          <w:rFonts w:ascii="Times New Roman" w:eastAsia="Times New Roman" w:hAnsi="Times New Roman" w:cs="Times New Roman"/>
          <w:bCs/>
          <w:sz w:val="24"/>
          <w:szCs w:val="24"/>
        </w:rPr>
        <w:t>Transposed  DUT Verilog Code:</w:t>
      </w:r>
    </w:p>
    <w:p w14:paraId="5870F6FE" w14:textId="77777777" w:rsidR="001A3B5D" w:rsidRPr="001A3B5D" w:rsidRDefault="001A3B5D" w:rsidP="001A3B5D">
      <w:pPr>
        <w:shd w:val="clear" w:color="auto" w:fill="FFFFFF"/>
        <w:spacing w:line="240" w:lineRule="auto"/>
        <w:rPr>
          <w:rFonts w:ascii="Courier New" w:eastAsia="Times New Roman" w:hAnsi="Courier New" w:cs="Courier New"/>
          <w:color w:val="222222"/>
          <w:sz w:val="24"/>
          <w:szCs w:val="24"/>
          <w:lang w:val="en-US"/>
        </w:rPr>
      </w:pPr>
      <w:r w:rsidRPr="001A3B5D">
        <w:rPr>
          <w:rFonts w:ascii="Courier New" w:eastAsia="Times New Roman" w:hAnsi="Courier New" w:cs="Courier New"/>
          <w:color w:val="222222"/>
          <w:sz w:val="24"/>
          <w:szCs w:val="24"/>
          <w:lang w:val="en-US"/>
        </w:rPr>
        <w:t>// Instantiate the delay line</w:t>
      </w:r>
      <w:r w:rsidRPr="001A3B5D">
        <w:rPr>
          <w:rFonts w:ascii="Courier New" w:eastAsia="Times New Roman" w:hAnsi="Courier New" w:cs="Courier New"/>
          <w:color w:val="222222"/>
          <w:sz w:val="24"/>
          <w:szCs w:val="24"/>
          <w:lang w:val="en-US"/>
        </w:rPr>
        <w:br/>
        <w:t>z_minus_1 u_dm0( .din(prods[0]),.</w:t>
      </w:r>
      <w:proofErr w:type="spellStart"/>
      <w:r w:rsidRPr="001A3B5D">
        <w:rPr>
          <w:rFonts w:ascii="Courier New" w:eastAsia="Times New Roman" w:hAnsi="Courier New" w:cs="Courier New"/>
          <w:color w:val="222222"/>
          <w:sz w:val="24"/>
          <w:szCs w:val="24"/>
          <w:lang w:val="en-US"/>
        </w:rPr>
        <w:t>dout</w:t>
      </w:r>
      <w:proofErr w:type="spellEnd"/>
      <w:r w:rsidRPr="001A3B5D">
        <w:rPr>
          <w:rFonts w:ascii="Courier New" w:eastAsia="Times New Roman" w:hAnsi="Courier New" w:cs="Courier New"/>
          <w:color w:val="222222"/>
          <w:sz w:val="24"/>
          <w:szCs w:val="24"/>
          <w:lang w:val="en-US"/>
        </w:rPr>
        <w:t>(</w:t>
      </w:r>
      <w:proofErr w:type="spellStart"/>
      <w:r w:rsidRPr="001A3B5D">
        <w:rPr>
          <w:rFonts w:ascii="Courier New" w:eastAsia="Times New Roman" w:hAnsi="Courier New" w:cs="Courier New"/>
          <w:color w:val="222222"/>
          <w:sz w:val="24"/>
          <w:szCs w:val="24"/>
          <w:lang w:val="en-US"/>
        </w:rPr>
        <w:t>din_delayed</w:t>
      </w:r>
      <w:proofErr w:type="spellEnd"/>
      <w:r w:rsidRPr="001A3B5D">
        <w:rPr>
          <w:rFonts w:ascii="Courier New" w:eastAsia="Times New Roman" w:hAnsi="Courier New" w:cs="Courier New"/>
          <w:color w:val="222222"/>
          <w:sz w:val="24"/>
          <w:szCs w:val="24"/>
          <w:lang w:val="en-US"/>
        </w:rPr>
        <w:t>[0]), .</w:t>
      </w:r>
      <w:proofErr w:type="spellStart"/>
      <w:r w:rsidRPr="001A3B5D">
        <w:rPr>
          <w:rFonts w:ascii="Courier New" w:eastAsia="Times New Roman" w:hAnsi="Courier New" w:cs="Courier New"/>
          <w:color w:val="222222"/>
          <w:sz w:val="24"/>
          <w:szCs w:val="24"/>
          <w:lang w:val="en-US"/>
        </w:rPr>
        <w:t>clk</w:t>
      </w:r>
      <w:proofErr w:type="spellEnd"/>
      <w:r w:rsidRPr="001A3B5D">
        <w:rPr>
          <w:rFonts w:ascii="Courier New" w:eastAsia="Times New Roman" w:hAnsi="Courier New" w:cs="Courier New"/>
          <w:color w:val="222222"/>
          <w:sz w:val="24"/>
          <w:szCs w:val="24"/>
          <w:lang w:val="en-US"/>
        </w:rPr>
        <w:t>(</w:t>
      </w:r>
      <w:proofErr w:type="spellStart"/>
      <w:r w:rsidRPr="001A3B5D">
        <w:rPr>
          <w:rFonts w:ascii="Courier New" w:eastAsia="Times New Roman" w:hAnsi="Courier New" w:cs="Courier New"/>
          <w:color w:val="222222"/>
          <w:sz w:val="24"/>
          <w:szCs w:val="24"/>
          <w:lang w:val="en-US"/>
        </w:rPr>
        <w:t>clk</w:t>
      </w:r>
      <w:proofErr w:type="spellEnd"/>
      <w:r w:rsidRPr="001A3B5D">
        <w:rPr>
          <w:rFonts w:ascii="Courier New" w:eastAsia="Times New Roman" w:hAnsi="Courier New" w:cs="Courier New"/>
          <w:color w:val="222222"/>
          <w:sz w:val="24"/>
          <w:szCs w:val="24"/>
          <w:lang w:val="en-US"/>
        </w:rPr>
        <w:t>), .reset(reset) );</w:t>
      </w:r>
      <w:r w:rsidRPr="001A3B5D">
        <w:rPr>
          <w:rFonts w:ascii="Courier New" w:eastAsia="Times New Roman" w:hAnsi="Courier New" w:cs="Courier New"/>
          <w:color w:val="222222"/>
          <w:sz w:val="24"/>
          <w:szCs w:val="24"/>
          <w:lang w:val="en-US"/>
        </w:rPr>
        <w:br/>
        <w:t>z_minus_1 u_dm1( .din(sums[0]), .</w:t>
      </w:r>
      <w:proofErr w:type="spellStart"/>
      <w:r w:rsidRPr="001A3B5D">
        <w:rPr>
          <w:rFonts w:ascii="Courier New" w:eastAsia="Times New Roman" w:hAnsi="Courier New" w:cs="Courier New"/>
          <w:color w:val="222222"/>
          <w:sz w:val="24"/>
          <w:szCs w:val="24"/>
          <w:lang w:val="en-US"/>
        </w:rPr>
        <w:t>dout</w:t>
      </w:r>
      <w:proofErr w:type="spellEnd"/>
      <w:r w:rsidRPr="001A3B5D">
        <w:rPr>
          <w:rFonts w:ascii="Courier New" w:eastAsia="Times New Roman" w:hAnsi="Courier New" w:cs="Courier New"/>
          <w:color w:val="222222"/>
          <w:sz w:val="24"/>
          <w:szCs w:val="24"/>
          <w:lang w:val="en-US"/>
        </w:rPr>
        <w:t>(</w:t>
      </w:r>
      <w:proofErr w:type="spellStart"/>
      <w:r w:rsidRPr="001A3B5D">
        <w:rPr>
          <w:rFonts w:ascii="Courier New" w:eastAsia="Times New Roman" w:hAnsi="Courier New" w:cs="Courier New"/>
          <w:color w:val="222222"/>
          <w:sz w:val="24"/>
          <w:szCs w:val="24"/>
          <w:lang w:val="en-US"/>
        </w:rPr>
        <w:t>din_delayed</w:t>
      </w:r>
      <w:proofErr w:type="spellEnd"/>
      <w:r w:rsidRPr="001A3B5D">
        <w:rPr>
          <w:rFonts w:ascii="Courier New" w:eastAsia="Times New Roman" w:hAnsi="Courier New" w:cs="Courier New"/>
          <w:color w:val="222222"/>
          <w:sz w:val="24"/>
          <w:szCs w:val="24"/>
          <w:lang w:val="en-US"/>
        </w:rPr>
        <w:t>[1]), .</w:t>
      </w:r>
      <w:proofErr w:type="spellStart"/>
      <w:r w:rsidRPr="001A3B5D">
        <w:rPr>
          <w:rFonts w:ascii="Courier New" w:eastAsia="Times New Roman" w:hAnsi="Courier New" w:cs="Courier New"/>
          <w:color w:val="222222"/>
          <w:sz w:val="24"/>
          <w:szCs w:val="24"/>
          <w:lang w:val="en-US"/>
        </w:rPr>
        <w:t>clk</w:t>
      </w:r>
      <w:proofErr w:type="spellEnd"/>
      <w:r w:rsidRPr="001A3B5D">
        <w:rPr>
          <w:rFonts w:ascii="Courier New" w:eastAsia="Times New Roman" w:hAnsi="Courier New" w:cs="Courier New"/>
          <w:color w:val="222222"/>
          <w:sz w:val="24"/>
          <w:szCs w:val="24"/>
          <w:lang w:val="en-US"/>
        </w:rPr>
        <w:t>(</w:t>
      </w:r>
      <w:proofErr w:type="spellStart"/>
      <w:r w:rsidRPr="001A3B5D">
        <w:rPr>
          <w:rFonts w:ascii="Courier New" w:eastAsia="Times New Roman" w:hAnsi="Courier New" w:cs="Courier New"/>
          <w:color w:val="222222"/>
          <w:sz w:val="24"/>
          <w:szCs w:val="24"/>
          <w:lang w:val="en-US"/>
        </w:rPr>
        <w:t>clk</w:t>
      </w:r>
      <w:proofErr w:type="spellEnd"/>
      <w:r w:rsidRPr="001A3B5D">
        <w:rPr>
          <w:rFonts w:ascii="Courier New" w:eastAsia="Times New Roman" w:hAnsi="Courier New" w:cs="Courier New"/>
          <w:color w:val="222222"/>
          <w:sz w:val="24"/>
          <w:szCs w:val="24"/>
          <w:lang w:val="en-US"/>
        </w:rPr>
        <w:t>), .reset(reset) );</w:t>
      </w:r>
      <w:r w:rsidRPr="001A3B5D">
        <w:rPr>
          <w:rFonts w:ascii="Courier New" w:eastAsia="Times New Roman" w:hAnsi="Courier New" w:cs="Courier New"/>
          <w:color w:val="222222"/>
          <w:sz w:val="24"/>
          <w:szCs w:val="24"/>
          <w:lang w:val="en-US"/>
        </w:rPr>
        <w:br/>
        <w:t>z_minus_1 u_dm2( .din(sums[1]), .</w:t>
      </w:r>
      <w:proofErr w:type="spellStart"/>
      <w:r w:rsidRPr="001A3B5D">
        <w:rPr>
          <w:rFonts w:ascii="Courier New" w:eastAsia="Times New Roman" w:hAnsi="Courier New" w:cs="Courier New"/>
          <w:color w:val="222222"/>
          <w:sz w:val="24"/>
          <w:szCs w:val="24"/>
          <w:lang w:val="en-US"/>
        </w:rPr>
        <w:t>dout</w:t>
      </w:r>
      <w:proofErr w:type="spellEnd"/>
      <w:r w:rsidRPr="001A3B5D">
        <w:rPr>
          <w:rFonts w:ascii="Courier New" w:eastAsia="Times New Roman" w:hAnsi="Courier New" w:cs="Courier New"/>
          <w:color w:val="222222"/>
          <w:sz w:val="24"/>
          <w:szCs w:val="24"/>
          <w:lang w:val="en-US"/>
        </w:rPr>
        <w:t>(</w:t>
      </w:r>
      <w:proofErr w:type="spellStart"/>
      <w:r w:rsidRPr="001A3B5D">
        <w:rPr>
          <w:rFonts w:ascii="Courier New" w:eastAsia="Times New Roman" w:hAnsi="Courier New" w:cs="Courier New"/>
          <w:color w:val="222222"/>
          <w:sz w:val="24"/>
          <w:szCs w:val="24"/>
          <w:lang w:val="en-US"/>
        </w:rPr>
        <w:t>din_delayed</w:t>
      </w:r>
      <w:proofErr w:type="spellEnd"/>
      <w:r w:rsidRPr="001A3B5D">
        <w:rPr>
          <w:rFonts w:ascii="Courier New" w:eastAsia="Times New Roman" w:hAnsi="Courier New" w:cs="Courier New"/>
          <w:color w:val="222222"/>
          <w:sz w:val="24"/>
          <w:szCs w:val="24"/>
          <w:lang w:val="en-US"/>
        </w:rPr>
        <w:t>[2]), .</w:t>
      </w:r>
      <w:proofErr w:type="spellStart"/>
      <w:r w:rsidRPr="001A3B5D">
        <w:rPr>
          <w:rFonts w:ascii="Courier New" w:eastAsia="Times New Roman" w:hAnsi="Courier New" w:cs="Courier New"/>
          <w:color w:val="222222"/>
          <w:sz w:val="24"/>
          <w:szCs w:val="24"/>
          <w:lang w:val="en-US"/>
        </w:rPr>
        <w:t>clk</w:t>
      </w:r>
      <w:proofErr w:type="spellEnd"/>
      <w:r w:rsidRPr="001A3B5D">
        <w:rPr>
          <w:rFonts w:ascii="Courier New" w:eastAsia="Times New Roman" w:hAnsi="Courier New" w:cs="Courier New"/>
          <w:color w:val="222222"/>
          <w:sz w:val="24"/>
          <w:szCs w:val="24"/>
          <w:lang w:val="en-US"/>
        </w:rPr>
        <w:t>(</w:t>
      </w:r>
      <w:proofErr w:type="spellStart"/>
      <w:r w:rsidRPr="001A3B5D">
        <w:rPr>
          <w:rFonts w:ascii="Courier New" w:eastAsia="Times New Roman" w:hAnsi="Courier New" w:cs="Courier New"/>
          <w:color w:val="222222"/>
          <w:sz w:val="24"/>
          <w:szCs w:val="24"/>
          <w:lang w:val="en-US"/>
        </w:rPr>
        <w:t>clk</w:t>
      </w:r>
      <w:proofErr w:type="spellEnd"/>
      <w:r w:rsidRPr="001A3B5D">
        <w:rPr>
          <w:rFonts w:ascii="Courier New" w:eastAsia="Times New Roman" w:hAnsi="Courier New" w:cs="Courier New"/>
          <w:color w:val="222222"/>
          <w:sz w:val="24"/>
          <w:szCs w:val="24"/>
          <w:lang w:val="en-US"/>
        </w:rPr>
        <w:t>), .reset(reset) );</w:t>
      </w:r>
      <w:r w:rsidRPr="001A3B5D">
        <w:rPr>
          <w:rFonts w:ascii="Courier New" w:eastAsia="Times New Roman" w:hAnsi="Courier New" w:cs="Courier New"/>
          <w:color w:val="222222"/>
          <w:sz w:val="24"/>
          <w:szCs w:val="24"/>
          <w:lang w:val="en-US"/>
        </w:rPr>
        <w:br/>
        <w:t>z_minus_1 u_dm3( .din(sums[2]), .</w:t>
      </w:r>
      <w:proofErr w:type="spellStart"/>
      <w:r w:rsidRPr="001A3B5D">
        <w:rPr>
          <w:rFonts w:ascii="Courier New" w:eastAsia="Times New Roman" w:hAnsi="Courier New" w:cs="Courier New"/>
          <w:color w:val="222222"/>
          <w:sz w:val="24"/>
          <w:szCs w:val="24"/>
          <w:lang w:val="en-US"/>
        </w:rPr>
        <w:t>dout</w:t>
      </w:r>
      <w:proofErr w:type="spellEnd"/>
      <w:r w:rsidRPr="001A3B5D">
        <w:rPr>
          <w:rFonts w:ascii="Courier New" w:eastAsia="Times New Roman" w:hAnsi="Courier New" w:cs="Courier New"/>
          <w:color w:val="222222"/>
          <w:sz w:val="24"/>
          <w:szCs w:val="24"/>
          <w:lang w:val="en-US"/>
        </w:rPr>
        <w:t>(</w:t>
      </w:r>
      <w:proofErr w:type="spellStart"/>
      <w:r w:rsidRPr="001A3B5D">
        <w:rPr>
          <w:rFonts w:ascii="Courier New" w:eastAsia="Times New Roman" w:hAnsi="Courier New" w:cs="Courier New"/>
          <w:color w:val="222222"/>
          <w:sz w:val="24"/>
          <w:szCs w:val="24"/>
          <w:lang w:val="en-US"/>
        </w:rPr>
        <w:t>din_delayed</w:t>
      </w:r>
      <w:proofErr w:type="spellEnd"/>
      <w:r w:rsidRPr="001A3B5D">
        <w:rPr>
          <w:rFonts w:ascii="Courier New" w:eastAsia="Times New Roman" w:hAnsi="Courier New" w:cs="Courier New"/>
          <w:color w:val="222222"/>
          <w:sz w:val="24"/>
          <w:szCs w:val="24"/>
          <w:lang w:val="en-US"/>
        </w:rPr>
        <w:t>[3]), .</w:t>
      </w:r>
      <w:proofErr w:type="spellStart"/>
      <w:r w:rsidRPr="001A3B5D">
        <w:rPr>
          <w:rFonts w:ascii="Courier New" w:eastAsia="Times New Roman" w:hAnsi="Courier New" w:cs="Courier New"/>
          <w:color w:val="222222"/>
          <w:sz w:val="24"/>
          <w:szCs w:val="24"/>
          <w:lang w:val="en-US"/>
        </w:rPr>
        <w:t>clk</w:t>
      </w:r>
      <w:proofErr w:type="spellEnd"/>
      <w:r w:rsidRPr="001A3B5D">
        <w:rPr>
          <w:rFonts w:ascii="Courier New" w:eastAsia="Times New Roman" w:hAnsi="Courier New" w:cs="Courier New"/>
          <w:color w:val="222222"/>
          <w:sz w:val="24"/>
          <w:szCs w:val="24"/>
          <w:lang w:val="en-US"/>
        </w:rPr>
        <w:t>(</w:t>
      </w:r>
      <w:proofErr w:type="spellStart"/>
      <w:r w:rsidRPr="001A3B5D">
        <w:rPr>
          <w:rFonts w:ascii="Courier New" w:eastAsia="Times New Roman" w:hAnsi="Courier New" w:cs="Courier New"/>
          <w:color w:val="222222"/>
          <w:sz w:val="24"/>
          <w:szCs w:val="24"/>
          <w:lang w:val="en-US"/>
        </w:rPr>
        <w:t>clk</w:t>
      </w:r>
      <w:proofErr w:type="spellEnd"/>
      <w:r w:rsidRPr="001A3B5D">
        <w:rPr>
          <w:rFonts w:ascii="Courier New" w:eastAsia="Times New Roman" w:hAnsi="Courier New" w:cs="Courier New"/>
          <w:color w:val="222222"/>
          <w:sz w:val="24"/>
          <w:szCs w:val="24"/>
          <w:lang w:val="en-US"/>
        </w:rPr>
        <w:t>), .reset(reset) );</w:t>
      </w:r>
      <w:r w:rsidRPr="001A3B5D">
        <w:rPr>
          <w:rFonts w:ascii="Courier New" w:eastAsia="Times New Roman" w:hAnsi="Courier New" w:cs="Courier New"/>
          <w:color w:val="222222"/>
          <w:sz w:val="24"/>
          <w:szCs w:val="24"/>
          <w:lang w:val="en-US"/>
        </w:rPr>
        <w:br/>
      </w:r>
      <w:r w:rsidRPr="001A3B5D">
        <w:rPr>
          <w:rFonts w:ascii="Courier New" w:eastAsia="Times New Roman" w:hAnsi="Courier New" w:cs="Courier New"/>
          <w:color w:val="222222"/>
          <w:sz w:val="24"/>
          <w:szCs w:val="24"/>
          <w:lang w:val="en-US"/>
        </w:rPr>
        <w:br/>
        <w:t>// Instantiate the gain blocks</w:t>
      </w:r>
      <w:r w:rsidRPr="001A3B5D">
        <w:rPr>
          <w:rFonts w:ascii="Courier New" w:eastAsia="Times New Roman" w:hAnsi="Courier New" w:cs="Courier New"/>
          <w:color w:val="222222"/>
          <w:sz w:val="24"/>
          <w:szCs w:val="24"/>
          <w:lang w:val="en-US"/>
        </w:rPr>
        <w:br/>
        <w:t>prod u_prod0(   .din(din),   .</w:t>
      </w:r>
      <w:proofErr w:type="spellStart"/>
      <w:r w:rsidRPr="001A3B5D">
        <w:rPr>
          <w:rFonts w:ascii="Courier New" w:eastAsia="Times New Roman" w:hAnsi="Courier New" w:cs="Courier New"/>
          <w:color w:val="222222"/>
          <w:sz w:val="24"/>
          <w:szCs w:val="24"/>
          <w:lang w:val="en-US"/>
        </w:rPr>
        <w:t>coeff</w:t>
      </w:r>
      <w:proofErr w:type="spellEnd"/>
      <w:r w:rsidRPr="001A3B5D">
        <w:rPr>
          <w:rFonts w:ascii="Courier New" w:eastAsia="Times New Roman" w:hAnsi="Courier New" w:cs="Courier New"/>
          <w:color w:val="222222"/>
          <w:sz w:val="24"/>
          <w:szCs w:val="24"/>
          <w:lang w:val="en-US"/>
        </w:rPr>
        <w:t>(</w:t>
      </w:r>
      <w:proofErr w:type="spellStart"/>
      <w:r w:rsidRPr="001A3B5D">
        <w:rPr>
          <w:rFonts w:ascii="Courier New" w:eastAsia="Times New Roman" w:hAnsi="Courier New" w:cs="Courier New"/>
          <w:color w:val="222222"/>
          <w:sz w:val="24"/>
          <w:szCs w:val="24"/>
          <w:lang w:val="en-US"/>
        </w:rPr>
        <w:t>coeffs</w:t>
      </w:r>
      <w:proofErr w:type="spellEnd"/>
      <w:r w:rsidRPr="001A3B5D">
        <w:rPr>
          <w:rFonts w:ascii="Courier New" w:eastAsia="Times New Roman" w:hAnsi="Courier New" w:cs="Courier New"/>
          <w:color w:val="222222"/>
          <w:sz w:val="24"/>
          <w:szCs w:val="24"/>
          <w:lang w:val="en-US"/>
        </w:rPr>
        <w:t>[M]), .</w:t>
      </w:r>
      <w:proofErr w:type="spellStart"/>
      <w:r w:rsidRPr="001A3B5D">
        <w:rPr>
          <w:rFonts w:ascii="Courier New" w:eastAsia="Times New Roman" w:hAnsi="Courier New" w:cs="Courier New"/>
          <w:color w:val="222222"/>
          <w:sz w:val="24"/>
          <w:szCs w:val="24"/>
          <w:lang w:val="en-US"/>
        </w:rPr>
        <w:t>dout</w:t>
      </w:r>
      <w:proofErr w:type="spellEnd"/>
      <w:r w:rsidRPr="001A3B5D">
        <w:rPr>
          <w:rFonts w:ascii="Courier New" w:eastAsia="Times New Roman" w:hAnsi="Courier New" w:cs="Courier New"/>
          <w:color w:val="222222"/>
          <w:sz w:val="24"/>
          <w:szCs w:val="24"/>
          <w:lang w:val="en-US"/>
        </w:rPr>
        <w:t>(prods[0]) );</w:t>
      </w:r>
      <w:r w:rsidRPr="001A3B5D">
        <w:rPr>
          <w:rFonts w:ascii="Courier New" w:eastAsia="Times New Roman" w:hAnsi="Courier New" w:cs="Courier New"/>
          <w:color w:val="222222"/>
          <w:sz w:val="24"/>
          <w:szCs w:val="24"/>
          <w:lang w:val="en-US"/>
        </w:rPr>
        <w:br/>
        <w:t>prod u_prod1(   .din(din),   .</w:t>
      </w:r>
      <w:proofErr w:type="spellStart"/>
      <w:r w:rsidRPr="001A3B5D">
        <w:rPr>
          <w:rFonts w:ascii="Courier New" w:eastAsia="Times New Roman" w:hAnsi="Courier New" w:cs="Courier New"/>
          <w:color w:val="222222"/>
          <w:sz w:val="24"/>
          <w:szCs w:val="24"/>
          <w:lang w:val="en-US"/>
        </w:rPr>
        <w:t>coeff</w:t>
      </w:r>
      <w:proofErr w:type="spellEnd"/>
      <w:r w:rsidRPr="001A3B5D">
        <w:rPr>
          <w:rFonts w:ascii="Courier New" w:eastAsia="Times New Roman" w:hAnsi="Courier New" w:cs="Courier New"/>
          <w:color w:val="222222"/>
          <w:sz w:val="24"/>
          <w:szCs w:val="24"/>
          <w:lang w:val="en-US"/>
        </w:rPr>
        <w:t>(</w:t>
      </w:r>
      <w:proofErr w:type="spellStart"/>
      <w:r w:rsidRPr="001A3B5D">
        <w:rPr>
          <w:rFonts w:ascii="Courier New" w:eastAsia="Times New Roman" w:hAnsi="Courier New" w:cs="Courier New"/>
          <w:color w:val="222222"/>
          <w:sz w:val="24"/>
          <w:szCs w:val="24"/>
          <w:lang w:val="en-US"/>
        </w:rPr>
        <w:t>coeffs</w:t>
      </w:r>
      <w:proofErr w:type="spellEnd"/>
      <w:r w:rsidRPr="001A3B5D">
        <w:rPr>
          <w:rFonts w:ascii="Courier New" w:eastAsia="Times New Roman" w:hAnsi="Courier New" w:cs="Courier New"/>
          <w:color w:val="222222"/>
          <w:sz w:val="24"/>
          <w:szCs w:val="24"/>
          <w:lang w:val="en-US"/>
        </w:rPr>
        <w:t>[3]), .</w:t>
      </w:r>
      <w:proofErr w:type="spellStart"/>
      <w:r w:rsidRPr="001A3B5D">
        <w:rPr>
          <w:rFonts w:ascii="Courier New" w:eastAsia="Times New Roman" w:hAnsi="Courier New" w:cs="Courier New"/>
          <w:color w:val="222222"/>
          <w:sz w:val="24"/>
          <w:szCs w:val="24"/>
          <w:lang w:val="en-US"/>
        </w:rPr>
        <w:t>dout</w:t>
      </w:r>
      <w:proofErr w:type="spellEnd"/>
      <w:r w:rsidRPr="001A3B5D">
        <w:rPr>
          <w:rFonts w:ascii="Courier New" w:eastAsia="Times New Roman" w:hAnsi="Courier New" w:cs="Courier New"/>
          <w:color w:val="222222"/>
          <w:sz w:val="24"/>
          <w:szCs w:val="24"/>
          <w:lang w:val="en-US"/>
        </w:rPr>
        <w:t>(prods[1]) );</w:t>
      </w:r>
      <w:r w:rsidRPr="001A3B5D">
        <w:rPr>
          <w:rFonts w:ascii="Courier New" w:eastAsia="Times New Roman" w:hAnsi="Courier New" w:cs="Courier New"/>
          <w:color w:val="222222"/>
          <w:sz w:val="24"/>
          <w:szCs w:val="24"/>
          <w:lang w:val="en-US"/>
        </w:rPr>
        <w:br/>
        <w:t>prod u_prod2(   .din(din),   .</w:t>
      </w:r>
      <w:proofErr w:type="spellStart"/>
      <w:r w:rsidRPr="001A3B5D">
        <w:rPr>
          <w:rFonts w:ascii="Courier New" w:eastAsia="Times New Roman" w:hAnsi="Courier New" w:cs="Courier New"/>
          <w:color w:val="222222"/>
          <w:sz w:val="24"/>
          <w:szCs w:val="24"/>
          <w:lang w:val="en-US"/>
        </w:rPr>
        <w:t>coeff</w:t>
      </w:r>
      <w:proofErr w:type="spellEnd"/>
      <w:r w:rsidRPr="001A3B5D">
        <w:rPr>
          <w:rFonts w:ascii="Courier New" w:eastAsia="Times New Roman" w:hAnsi="Courier New" w:cs="Courier New"/>
          <w:color w:val="222222"/>
          <w:sz w:val="24"/>
          <w:szCs w:val="24"/>
          <w:lang w:val="en-US"/>
        </w:rPr>
        <w:t>(</w:t>
      </w:r>
      <w:proofErr w:type="spellStart"/>
      <w:r w:rsidRPr="001A3B5D">
        <w:rPr>
          <w:rFonts w:ascii="Courier New" w:eastAsia="Times New Roman" w:hAnsi="Courier New" w:cs="Courier New"/>
          <w:color w:val="222222"/>
          <w:sz w:val="24"/>
          <w:szCs w:val="24"/>
          <w:lang w:val="en-US"/>
        </w:rPr>
        <w:t>coeffs</w:t>
      </w:r>
      <w:proofErr w:type="spellEnd"/>
      <w:r w:rsidRPr="001A3B5D">
        <w:rPr>
          <w:rFonts w:ascii="Courier New" w:eastAsia="Times New Roman" w:hAnsi="Courier New" w:cs="Courier New"/>
          <w:color w:val="222222"/>
          <w:sz w:val="24"/>
          <w:szCs w:val="24"/>
          <w:lang w:val="en-US"/>
        </w:rPr>
        <w:t>[2]), .</w:t>
      </w:r>
      <w:proofErr w:type="spellStart"/>
      <w:r w:rsidRPr="001A3B5D">
        <w:rPr>
          <w:rFonts w:ascii="Courier New" w:eastAsia="Times New Roman" w:hAnsi="Courier New" w:cs="Courier New"/>
          <w:color w:val="222222"/>
          <w:sz w:val="24"/>
          <w:szCs w:val="24"/>
          <w:lang w:val="en-US"/>
        </w:rPr>
        <w:t>dout</w:t>
      </w:r>
      <w:proofErr w:type="spellEnd"/>
      <w:r w:rsidRPr="001A3B5D">
        <w:rPr>
          <w:rFonts w:ascii="Courier New" w:eastAsia="Times New Roman" w:hAnsi="Courier New" w:cs="Courier New"/>
          <w:color w:val="222222"/>
          <w:sz w:val="24"/>
          <w:szCs w:val="24"/>
          <w:lang w:val="en-US"/>
        </w:rPr>
        <w:t>(prods[2]) );</w:t>
      </w:r>
      <w:r w:rsidRPr="001A3B5D">
        <w:rPr>
          <w:rFonts w:ascii="Courier New" w:eastAsia="Times New Roman" w:hAnsi="Courier New" w:cs="Courier New"/>
          <w:color w:val="222222"/>
          <w:sz w:val="24"/>
          <w:szCs w:val="24"/>
          <w:lang w:val="en-US"/>
        </w:rPr>
        <w:br/>
        <w:t>prod u_prod3(   .din(din),   .</w:t>
      </w:r>
      <w:proofErr w:type="spellStart"/>
      <w:r w:rsidRPr="001A3B5D">
        <w:rPr>
          <w:rFonts w:ascii="Courier New" w:eastAsia="Times New Roman" w:hAnsi="Courier New" w:cs="Courier New"/>
          <w:color w:val="222222"/>
          <w:sz w:val="24"/>
          <w:szCs w:val="24"/>
          <w:lang w:val="en-US"/>
        </w:rPr>
        <w:t>coeff</w:t>
      </w:r>
      <w:proofErr w:type="spellEnd"/>
      <w:r w:rsidRPr="001A3B5D">
        <w:rPr>
          <w:rFonts w:ascii="Courier New" w:eastAsia="Times New Roman" w:hAnsi="Courier New" w:cs="Courier New"/>
          <w:color w:val="222222"/>
          <w:sz w:val="24"/>
          <w:szCs w:val="24"/>
          <w:lang w:val="en-US"/>
        </w:rPr>
        <w:t>(</w:t>
      </w:r>
      <w:proofErr w:type="spellStart"/>
      <w:r w:rsidRPr="001A3B5D">
        <w:rPr>
          <w:rFonts w:ascii="Courier New" w:eastAsia="Times New Roman" w:hAnsi="Courier New" w:cs="Courier New"/>
          <w:color w:val="222222"/>
          <w:sz w:val="24"/>
          <w:szCs w:val="24"/>
          <w:lang w:val="en-US"/>
        </w:rPr>
        <w:t>coeffs</w:t>
      </w:r>
      <w:proofErr w:type="spellEnd"/>
      <w:r w:rsidRPr="001A3B5D">
        <w:rPr>
          <w:rFonts w:ascii="Courier New" w:eastAsia="Times New Roman" w:hAnsi="Courier New" w:cs="Courier New"/>
          <w:color w:val="222222"/>
          <w:sz w:val="24"/>
          <w:szCs w:val="24"/>
          <w:lang w:val="en-US"/>
        </w:rPr>
        <w:t>[1]), .</w:t>
      </w:r>
      <w:proofErr w:type="spellStart"/>
      <w:r w:rsidRPr="001A3B5D">
        <w:rPr>
          <w:rFonts w:ascii="Courier New" w:eastAsia="Times New Roman" w:hAnsi="Courier New" w:cs="Courier New"/>
          <w:color w:val="222222"/>
          <w:sz w:val="24"/>
          <w:szCs w:val="24"/>
          <w:lang w:val="en-US"/>
        </w:rPr>
        <w:t>dout</w:t>
      </w:r>
      <w:proofErr w:type="spellEnd"/>
      <w:r w:rsidRPr="001A3B5D">
        <w:rPr>
          <w:rFonts w:ascii="Courier New" w:eastAsia="Times New Roman" w:hAnsi="Courier New" w:cs="Courier New"/>
          <w:color w:val="222222"/>
          <w:sz w:val="24"/>
          <w:szCs w:val="24"/>
          <w:lang w:val="en-US"/>
        </w:rPr>
        <w:t>(prods[3]) );</w:t>
      </w:r>
      <w:r w:rsidRPr="001A3B5D">
        <w:rPr>
          <w:rFonts w:ascii="Courier New" w:eastAsia="Times New Roman" w:hAnsi="Courier New" w:cs="Courier New"/>
          <w:color w:val="222222"/>
          <w:sz w:val="24"/>
          <w:szCs w:val="24"/>
          <w:lang w:val="en-US"/>
        </w:rPr>
        <w:br/>
        <w:t>prod u_prodNM1( .din(din),   .</w:t>
      </w:r>
      <w:proofErr w:type="spellStart"/>
      <w:r w:rsidRPr="001A3B5D">
        <w:rPr>
          <w:rFonts w:ascii="Courier New" w:eastAsia="Times New Roman" w:hAnsi="Courier New" w:cs="Courier New"/>
          <w:color w:val="222222"/>
          <w:sz w:val="24"/>
          <w:szCs w:val="24"/>
          <w:lang w:val="en-US"/>
        </w:rPr>
        <w:t>coeff</w:t>
      </w:r>
      <w:proofErr w:type="spellEnd"/>
      <w:r w:rsidRPr="001A3B5D">
        <w:rPr>
          <w:rFonts w:ascii="Courier New" w:eastAsia="Times New Roman" w:hAnsi="Courier New" w:cs="Courier New"/>
          <w:color w:val="222222"/>
          <w:sz w:val="24"/>
          <w:szCs w:val="24"/>
          <w:lang w:val="en-US"/>
        </w:rPr>
        <w:t>(</w:t>
      </w:r>
      <w:proofErr w:type="spellStart"/>
      <w:r w:rsidRPr="001A3B5D">
        <w:rPr>
          <w:rFonts w:ascii="Courier New" w:eastAsia="Times New Roman" w:hAnsi="Courier New" w:cs="Courier New"/>
          <w:color w:val="222222"/>
          <w:sz w:val="24"/>
          <w:szCs w:val="24"/>
          <w:lang w:val="en-US"/>
        </w:rPr>
        <w:t>coeffs</w:t>
      </w:r>
      <w:proofErr w:type="spellEnd"/>
      <w:r w:rsidRPr="001A3B5D">
        <w:rPr>
          <w:rFonts w:ascii="Courier New" w:eastAsia="Times New Roman" w:hAnsi="Courier New" w:cs="Courier New"/>
          <w:color w:val="222222"/>
          <w:sz w:val="24"/>
          <w:szCs w:val="24"/>
          <w:lang w:val="en-US"/>
        </w:rPr>
        <w:t>[0]), .</w:t>
      </w:r>
      <w:proofErr w:type="spellStart"/>
      <w:r w:rsidRPr="001A3B5D">
        <w:rPr>
          <w:rFonts w:ascii="Courier New" w:eastAsia="Times New Roman" w:hAnsi="Courier New" w:cs="Courier New"/>
          <w:color w:val="222222"/>
          <w:sz w:val="24"/>
          <w:szCs w:val="24"/>
          <w:lang w:val="en-US"/>
        </w:rPr>
        <w:t>dout</w:t>
      </w:r>
      <w:proofErr w:type="spellEnd"/>
      <w:r w:rsidRPr="001A3B5D">
        <w:rPr>
          <w:rFonts w:ascii="Courier New" w:eastAsia="Times New Roman" w:hAnsi="Courier New" w:cs="Courier New"/>
          <w:color w:val="222222"/>
          <w:sz w:val="24"/>
          <w:szCs w:val="24"/>
          <w:lang w:val="en-US"/>
        </w:rPr>
        <w:t>(prods[M]) );</w:t>
      </w:r>
      <w:r w:rsidRPr="001A3B5D">
        <w:rPr>
          <w:rFonts w:ascii="Courier New" w:eastAsia="Times New Roman" w:hAnsi="Courier New" w:cs="Courier New"/>
          <w:color w:val="222222"/>
          <w:sz w:val="24"/>
          <w:szCs w:val="24"/>
          <w:lang w:val="en-US"/>
        </w:rPr>
        <w:br/>
      </w:r>
      <w:r w:rsidRPr="001A3B5D">
        <w:rPr>
          <w:rFonts w:ascii="Courier New" w:eastAsia="Times New Roman" w:hAnsi="Courier New" w:cs="Courier New"/>
          <w:color w:val="222222"/>
          <w:sz w:val="24"/>
          <w:szCs w:val="24"/>
          <w:lang w:val="en-US"/>
        </w:rPr>
        <w:br/>
        <w:t>// Instantiate the summing junctions</w:t>
      </w:r>
      <w:r w:rsidRPr="001A3B5D">
        <w:rPr>
          <w:rFonts w:ascii="Courier New" w:eastAsia="Times New Roman" w:hAnsi="Courier New" w:cs="Courier New"/>
          <w:color w:val="222222"/>
          <w:sz w:val="24"/>
          <w:szCs w:val="24"/>
          <w:lang w:val="en-US"/>
        </w:rPr>
        <w:br/>
        <w:t>sum u_sum1( .x(prods[1]),   .y(</w:t>
      </w:r>
      <w:proofErr w:type="spellStart"/>
      <w:r w:rsidRPr="001A3B5D">
        <w:rPr>
          <w:rFonts w:ascii="Courier New" w:eastAsia="Times New Roman" w:hAnsi="Courier New" w:cs="Courier New"/>
          <w:color w:val="222222"/>
          <w:sz w:val="24"/>
          <w:szCs w:val="24"/>
          <w:lang w:val="en-US"/>
        </w:rPr>
        <w:t>din_delayed</w:t>
      </w:r>
      <w:proofErr w:type="spellEnd"/>
      <w:r w:rsidRPr="001A3B5D">
        <w:rPr>
          <w:rFonts w:ascii="Courier New" w:eastAsia="Times New Roman" w:hAnsi="Courier New" w:cs="Courier New"/>
          <w:color w:val="222222"/>
          <w:sz w:val="24"/>
          <w:szCs w:val="24"/>
          <w:lang w:val="en-US"/>
        </w:rPr>
        <w:t>[0]),  .z(sums[0]) );</w:t>
      </w:r>
      <w:r w:rsidRPr="001A3B5D">
        <w:rPr>
          <w:rFonts w:ascii="Courier New" w:eastAsia="Times New Roman" w:hAnsi="Courier New" w:cs="Courier New"/>
          <w:color w:val="222222"/>
          <w:sz w:val="24"/>
          <w:szCs w:val="24"/>
          <w:lang w:val="en-US"/>
        </w:rPr>
        <w:br/>
        <w:t>sum u_sum2( .x(prods[2]),   .y(</w:t>
      </w:r>
      <w:proofErr w:type="spellStart"/>
      <w:r w:rsidRPr="001A3B5D">
        <w:rPr>
          <w:rFonts w:ascii="Courier New" w:eastAsia="Times New Roman" w:hAnsi="Courier New" w:cs="Courier New"/>
          <w:color w:val="222222"/>
          <w:sz w:val="24"/>
          <w:szCs w:val="24"/>
          <w:lang w:val="en-US"/>
        </w:rPr>
        <w:t>din_delayed</w:t>
      </w:r>
      <w:proofErr w:type="spellEnd"/>
      <w:r w:rsidRPr="001A3B5D">
        <w:rPr>
          <w:rFonts w:ascii="Courier New" w:eastAsia="Times New Roman" w:hAnsi="Courier New" w:cs="Courier New"/>
          <w:color w:val="222222"/>
          <w:sz w:val="24"/>
          <w:szCs w:val="24"/>
          <w:lang w:val="en-US"/>
        </w:rPr>
        <w:t>[1]),  .z(sums[1]) );</w:t>
      </w:r>
      <w:r w:rsidRPr="001A3B5D">
        <w:rPr>
          <w:rFonts w:ascii="Courier New" w:eastAsia="Times New Roman" w:hAnsi="Courier New" w:cs="Courier New"/>
          <w:color w:val="222222"/>
          <w:sz w:val="24"/>
          <w:szCs w:val="24"/>
          <w:lang w:val="en-US"/>
        </w:rPr>
        <w:br/>
        <w:t>sum u_sum3( .x(prods[3]),   .y(</w:t>
      </w:r>
      <w:proofErr w:type="spellStart"/>
      <w:r w:rsidRPr="001A3B5D">
        <w:rPr>
          <w:rFonts w:ascii="Courier New" w:eastAsia="Times New Roman" w:hAnsi="Courier New" w:cs="Courier New"/>
          <w:color w:val="222222"/>
          <w:sz w:val="24"/>
          <w:szCs w:val="24"/>
          <w:lang w:val="en-US"/>
        </w:rPr>
        <w:t>din_delayed</w:t>
      </w:r>
      <w:proofErr w:type="spellEnd"/>
      <w:r w:rsidRPr="001A3B5D">
        <w:rPr>
          <w:rFonts w:ascii="Courier New" w:eastAsia="Times New Roman" w:hAnsi="Courier New" w:cs="Courier New"/>
          <w:color w:val="222222"/>
          <w:sz w:val="24"/>
          <w:szCs w:val="24"/>
          <w:lang w:val="en-US"/>
        </w:rPr>
        <w:t>[2]),  .z(sums[2]) );</w:t>
      </w:r>
      <w:r w:rsidRPr="001A3B5D">
        <w:rPr>
          <w:rFonts w:ascii="Courier New" w:eastAsia="Times New Roman" w:hAnsi="Courier New" w:cs="Courier New"/>
          <w:color w:val="222222"/>
          <w:sz w:val="24"/>
          <w:szCs w:val="24"/>
          <w:lang w:val="en-US"/>
        </w:rPr>
        <w:br/>
        <w:t>sum u_sum4( .x(prods[M]),   .y(</w:t>
      </w:r>
      <w:proofErr w:type="spellStart"/>
      <w:r w:rsidRPr="001A3B5D">
        <w:rPr>
          <w:rFonts w:ascii="Courier New" w:eastAsia="Times New Roman" w:hAnsi="Courier New" w:cs="Courier New"/>
          <w:color w:val="222222"/>
          <w:sz w:val="24"/>
          <w:szCs w:val="24"/>
          <w:lang w:val="en-US"/>
        </w:rPr>
        <w:t>din_delayed</w:t>
      </w:r>
      <w:proofErr w:type="spellEnd"/>
      <w:r w:rsidRPr="001A3B5D">
        <w:rPr>
          <w:rFonts w:ascii="Courier New" w:eastAsia="Times New Roman" w:hAnsi="Courier New" w:cs="Courier New"/>
          <w:color w:val="222222"/>
          <w:sz w:val="24"/>
          <w:szCs w:val="24"/>
          <w:lang w:val="en-US"/>
        </w:rPr>
        <w:t>[3]),  .z(sums[M-1]) );</w:t>
      </w:r>
      <w:r w:rsidRPr="001A3B5D">
        <w:rPr>
          <w:rFonts w:ascii="Courier New" w:eastAsia="Times New Roman" w:hAnsi="Courier New" w:cs="Courier New"/>
          <w:color w:val="222222"/>
          <w:sz w:val="24"/>
          <w:szCs w:val="24"/>
          <w:lang w:val="en-US"/>
        </w:rPr>
        <w:br/>
      </w:r>
      <w:r w:rsidRPr="001A3B5D">
        <w:rPr>
          <w:rFonts w:ascii="Courier New" w:eastAsia="Times New Roman" w:hAnsi="Courier New" w:cs="Courier New"/>
          <w:color w:val="222222"/>
          <w:sz w:val="24"/>
          <w:szCs w:val="24"/>
          <w:lang w:val="en-US"/>
        </w:rPr>
        <w:br/>
        <w:t>// Last sum is the output signal</w:t>
      </w:r>
      <w:r w:rsidRPr="001A3B5D">
        <w:rPr>
          <w:rFonts w:ascii="Courier New" w:eastAsia="Times New Roman" w:hAnsi="Courier New" w:cs="Courier New"/>
          <w:color w:val="222222"/>
          <w:sz w:val="24"/>
          <w:szCs w:val="24"/>
          <w:lang w:val="en-US"/>
        </w:rPr>
        <w:br/>
        <w:t xml:space="preserve">assign </w:t>
      </w:r>
      <w:proofErr w:type="spellStart"/>
      <w:r w:rsidRPr="001A3B5D">
        <w:rPr>
          <w:rFonts w:ascii="Courier New" w:eastAsia="Times New Roman" w:hAnsi="Courier New" w:cs="Courier New"/>
          <w:color w:val="222222"/>
          <w:sz w:val="24"/>
          <w:szCs w:val="24"/>
          <w:lang w:val="en-US"/>
        </w:rPr>
        <w:t>dout</w:t>
      </w:r>
      <w:proofErr w:type="spellEnd"/>
      <w:r w:rsidRPr="001A3B5D">
        <w:rPr>
          <w:rFonts w:ascii="Courier New" w:eastAsia="Times New Roman" w:hAnsi="Courier New" w:cs="Courier New"/>
          <w:color w:val="222222"/>
          <w:sz w:val="24"/>
          <w:szCs w:val="24"/>
          <w:lang w:val="en-US"/>
        </w:rPr>
        <w:t xml:space="preserve"> = sums[3];</w:t>
      </w:r>
    </w:p>
    <w:p w14:paraId="00C04CB0" w14:textId="77777777" w:rsidR="001A3B5D" w:rsidRPr="001A3B5D" w:rsidRDefault="001A3B5D" w:rsidP="001A3B5D">
      <w:pPr>
        <w:shd w:val="clear" w:color="auto" w:fill="FFFFFF"/>
        <w:spacing w:line="240" w:lineRule="auto"/>
        <w:rPr>
          <w:rFonts w:eastAsia="Times New Roman"/>
          <w:color w:val="222222"/>
          <w:sz w:val="24"/>
          <w:szCs w:val="24"/>
          <w:lang w:val="en-US"/>
        </w:rPr>
      </w:pPr>
    </w:p>
    <w:p w14:paraId="753CB09E" w14:textId="275B7413" w:rsidR="001D4CC2" w:rsidRDefault="001D4CC2" w:rsidP="00E8724F">
      <w:pPr>
        <w:spacing w:line="480" w:lineRule="auto"/>
        <w:rPr>
          <w:rFonts w:ascii="Times New Roman" w:eastAsia="Times New Roman" w:hAnsi="Times New Roman" w:cs="Times New Roman"/>
          <w:bCs/>
          <w:sz w:val="24"/>
          <w:szCs w:val="24"/>
        </w:rPr>
      </w:pPr>
    </w:p>
    <w:p w14:paraId="7A80D6F7" w14:textId="3BC3A84F" w:rsidR="001A3B5D" w:rsidRDefault="001A3B5D" w:rsidP="00E8724F">
      <w:pPr>
        <w:spacing w:line="480" w:lineRule="auto"/>
        <w:rPr>
          <w:rFonts w:ascii="Times New Roman" w:eastAsia="Times New Roman" w:hAnsi="Times New Roman" w:cs="Times New Roman"/>
          <w:bCs/>
          <w:sz w:val="24"/>
          <w:szCs w:val="24"/>
        </w:rPr>
      </w:pPr>
    </w:p>
    <w:p w14:paraId="5C1CABCD" w14:textId="52F7ADCA" w:rsidR="001A3B5D" w:rsidRDefault="001A3B5D" w:rsidP="00E8724F">
      <w:pPr>
        <w:spacing w:line="480" w:lineRule="auto"/>
        <w:rPr>
          <w:rFonts w:ascii="Times New Roman" w:eastAsia="Times New Roman" w:hAnsi="Times New Roman" w:cs="Times New Roman"/>
          <w:bCs/>
          <w:sz w:val="24"/>
          <w:szCs w:val="24"/>
        </w:rPr>
      </w:pPr>
    </w:p>
    <w:p w14:paraId="02D301D1" w14:textId="77777777" w:rsidR="001A3B5D" w:rsidRPr="001D4CC2" w:rsidRDefault="001A3B5D" w:rsidP="00E8724F">
      <w:pPr>
        <w:spacing w:line="480" w:lineRule="auto"/>
        <w:rPr>
          <w:rFonts w:ascii="Times New Roman" w:eastAsia="Times New Roman" w:hAnsi="Times New Roman" w:cs="Times New Roman"/>
          <w:bCs/>
          <w:sz w:val="24"/>
          <w:szCs w:val="24"/>
        </w:rPr>
      </w:pPr>
    </w:p>
    <w:p w14:paraId="5C5DB371" w14:textId="79202D96" w:rsidR="001D4CC2" w:rsidRPr="001D4CC2" w:rsidRDefault="001D4CC2" w:rsidP="00E8724F">
      <w:pPr>
        <w:spacing w:line="480" w:lineRule="auto"/>
        <w:rPr>
          <w:rFonts w:ascii="Times New Roman" w:eastAsia="Times New Roman" w:hAnsi="Times New Roman" w:cs="Times New Roman"/>
          <w:bCs/>
          <w:sz w:val="24"/>
          <w:szCs w:val="24"/>
        </w:rPr>
        <w:sectPr w:rsidR="001D4CC2" w:rsidRPr="001D4CC2" w:rsidSect="00A1756A">
          <w:pgSz w:w="15840" w:h="12240" w:orient="landscape"/>
          <w:pgMar w:top="1440" w:right="1440" w:bottom="1440" w:left="1440" w:header="720" w:footer="720" w:gutter="0"/>
          <w:pgNumType w:start="1"/>
          <w:cols w:space="720"/>
          <w:docGrid w:linePitch="299"/>
        </w:sectPr>
      </w:pPr>
    </w:p>
    <w:p w14:paraId="6065F6FC" w14:textId="0CA7A79C" w:rsidR="0016387B" w:rsidRPr="0016387B" w:rsidRDefault="00E8724F" w:rsidP="00E8724F">
      <w:pPr>
        <w:spacing w:line="480" w:lineRule="auto"/>
        <w:rPr>
          <w:rFonts w:ascii="Times New Roman" w:eastAsia="Times New Roman" w:hAnsi="Times New Roman" w:cs="Times New Roman"/>
          <w:b/>
          <w:sz w:val="24"/>
          <w:szCs w:val="24"/>
          <w:u w:val="single"/>
        </w:rPr>
      </w:pPr>
      <w:r w:rsidRPr="001D4CC2">
        <w:rPr>
          <w:rFonts w:ascii="Times New Roman" w:eastAsia="Times New Roman" w:hAnsi="Times New Roman" w:cs="Times New Roman"/>
          <w:b/>
          <w:sz w:val="24"/>
          <w:szCs w:val="24"/>
          <w:u w:val="single"/>
        </w:rPr>
        <w:lastRenderedPageBreak/>
        <w:t>Knowledge Gained:</w:t>
      </w:r>
    </w:p>
    <w:p w14:paraId="774476B0" w14:textId="0904AEAB" w:rsidR="006D11CC" w:rsidRDefault="0016387B" w:rsidP="0016387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lab focused on filters and their properties, specifically in direct form and the transpose of direct form. The students made graphs to visually comprehend what the filter was doing. During this process, </w:t>
      </w:r>
      <w:r w:rsidR="004426DA">
        <w:rPr>
          <w:rFonts w:ascii="Times New Roman" w:eastAsia="Times New Roman" w:hAnsi="Times New Roman" w:cs="Times New Roman"/>
          <w:sz w:val="24"/>
          <w:szCs w:val="24"/>
        </w:rPr>
        <w:t>i</w:t>
      </w:r>
      <w:r>
        <w:rPr>
          <w:rFonts w:ascii="Times New Roman" w:eastAsia="Times New Roman" w:hAnsi="Times New Roman" w:cs="Times New Roman"/>
          <w:sz w:val="24"/>
          <w:szCs w:val="24"/>
        </w:rPr>
        <w:t>t was extremely helpful to label the components in the block diagrams with labels that matched the Verilog components. This made implementing the transposed diagram much easier and helped with understanding. Comparing the regular direct form with the transposed waveforms visually confirmed that they were equivalent. In the MATLAB graphs, it was observed that the zero point was about 0.8 which corresponds to 800 microseconds in the chirp Verilog waveform and this matches what was expected. The magnitude graph saw an infinite dip at around 8.7, this corresponds with the time delay in the phase graph. All these components came together to further the students understanding of filters, their properties, and how to analyze advanced components.</w:t>
      </w:r>
    </w:p>
    <w:p w14:paraId="74DB94D1" w14:textId="77777777" w:rsidR="0016387B" w:rsidRPr="001D4CC2" w:rsidRDefault="0016387B" w:rsidP="0016387B">
      <w:pPr>
        <w:spacing w:line="480" w:lineRule="auto"/>
        <w:ind w:firstLine="720"/>
        <w:rPr>
          <w:rFonts w:ascii="Times New Roman" w:eastAsia="Times New Roman" w:hAnsi="Times New Roman" w:cs="Times New Roman"/>
          <w:b/>
          <w:sz w:val="24"/>
          <w:szCs w:val="24"/>
          <w:u w:val="single"/>
        </w:rPr>
      </w:pPr>
    </w:p>
    <w:p w14:paraId="52BC1131" w14:textId="77777777" w:rsidR="00E8724F" w:rsidRPr="001D4CC2" w:rsidRDefault="00E8724F" w:rsidP="00E8724F">
      <w:pPr>
        <w:spacing w:line="480" w:lineRule="auto"/>
        <w:rPr>
          <w:rFonts w:ascii="Times New Roman" w:eastAsia="Times New Roman" w:hAnsi="Times New Roman" w:cs="Times New Roman"/>
          <w:b/>
          <w:sz w:val="24"/>
          <w:szCs w:val="24"/>
          <w:u w:val="single"/>
        </w:rPr>
      </w:pPr>
      <w:r w:rsidRPr="001D4CC2">
        <w:rPr>
          <w:rFonts w:ascii="Times New Roman" w:eastAsia="Times New Roman" w:hAnsi="Times New Roman" w:cs="Times New Roman"/>
          <w:b/>
          <w:sz w:val="24"/>
          <w:szCs w:val="24"/>
          <w:u w:val="single"/>
        </w:rPr>
        <w:t>Who Did What: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8724F" w:rsidRPr="001D4CC2" w14:paraId="1451C65E" w14:textId="77777777" w:rsidTr="00762EED">
        <w:tc>
          <w:tcPr>
            <w:tcW w:w="1560" w:type="dxa"/>
            <w:shd w:val="clear" w:color="auto" w:fill="EAD1DC"/>
            <w:tcMar>
              <w:top w:w="100" w:type="dxa"/>
              <w:left w:w="100" w:type="dxa"/>
              <w:bottom w:w="100" w:type="dxa"/>
              <w:right w:w="100" w:type="dxa"/>
            </w:tcMar>
          </w:tcPr>
          <w:p w14:paraId="13EC635E" w14:textId="77777777" w:rsidR="00E8724F" w:rsidRPr="001D4CC2" w:rsidRDefault="00E8724F" w:rsidP="00762EED">
            <w:pPr>
              <w:widowControl w:val="0"/>
              <w:spacing w:line="240" w:lineRule="auto"/>
              <w:jc w:val="center"/>
              <w:rPr>
                <w:rFonts w:ascii="Times New Roman" w:eastAsia="Times New Roman" w:hAnsi="Times New Roman" w:cs="Times New Roman"/>
                <w:b/>
                <w:sz w:val="24"/>
                <w:szCs w:val="24"/>
              </w:rPr>
            </w:pPr>
            <w:r w:rsidRPr="001D4CC2">
              <w:rPr>
                <w:rFonts w:ascii="Times New Roman" w:eastAsia="Times New Roman" w:hAnsi="Times New Roman" w:cs="Times New Roman"/>
                <w:b/>
                <w:sz w:val="24"/>
                <w:szCs w:val="24"/>
              </w:rPr>
              <w:t>Student</w:t>
            </w:r>
          </w:p>
        </w:tc>
        <w:tc>
          <w:tcPr>
            <w:tcW w:w="1560" w:type="dxa"/>
            <w:shd w:val="clear" w:color="auto" w:fill="EAD1DC"/>
            <w:tcMar>
              <w:top w:w="100" w:type="dxa"/>
              <w:left w:w="100" w:type="dxa"/>
              <w:bottom w:w="100" w:type="dxa"/>
              <w:right w:w="100" w:type="dxa"/>
            </w:tcMar>
          </w:tcPr>
          <w:p w14:paraId="6EACBA1A" w14:textId="77777777" w:rsidR="00E8724F" w:rsidRPr="001D4CC2" w:rsidRDefault="00E8724F" w:rsidP="00762EED">
            <w:pPr>
              <w:widowControl w:val="0"/>
              <w:spacing w:line="240" w:lineRule="auto"/>
              <w:jc w:val="center"/>
              <w:rPr>
                <w:rFonts w:ascii="Times New Roman" w:eastAsia="Times New Roman" w:hAnsi="Times New Roman" w:cs="Times New Roman"/>
                <w:b/>
                <w:sz w:val="24"/>
                <w:szCs w:val="24"/>
              </w:rPr>
            </w:pPr>
            <w:r w:rsidRPr="001D4CC2">
              <w:rPr>
                <w:rFonts w:ascii="Times New Roman" w:eastAsia="Times New Roman" w:hAnsi="Times New Roman" w:cs="Times New Roman"/>
                <w:b/>
                <w:sz w:val="24"/>
                <w:szCs w:val="24"/>
              </w:rPr>
              <w:t>Analysis</w:t>
            </w:r>
          </w:p>
        </w:tc>
        <w:tc>
          <w:tcPr>
            <w:tcW w:w="1560" w:type="dxa"/>
            <w:shd w:val="clear" w:color="auto" w:fill="EAD1DC"/>
            <w:tcMar>
              <w:top w:w="100" w:type="dxa"/>
              <w:left w:w="100" w:type="dxa"/>
              <w:bottom w:w="100" w:type="dxa"/>
              <w:right w:w="100" w:type="dxa"/>
            </w:tcMar>
          </w:tcPr>
          <w:p w14:paraId="736C770C" w14:textId="77777777" w:rsidR="00E8724F" w:rsidRPr="001D4CC2" w:rsidRDefault="00E8724F" w:rsidP="00762EED">
            <w:pPr>
              <w:widowControl w:val="0"/>
              <w:spacing w:line="240" w:lineRule="auto"/>
              <w:jc w:val="center"/>
              <w:rPr>
                <w:rFonts w:ascii="Times New Roman" w:eastAsia="Times New Roman" w:hAnsi="Times New Roman" w:cs="Times New Roman"/>
                <w:b/>
                <w:sz w:val="24"/>
                <w:szCs w:val="24"/>
              </w:rPr>
            </w:pPr>
            <w:r w:rsidRPr="001D4CC2">
              <w:rPr>
                <w:rFonts w:ascii="Times New Roman" w:eastAsia="Times New Roman" w:hAnsi="Times New Roman" w:cs="Times New Roman"/>
                <w:b/>
                <w:sz w:val="24"/>
                <w:szCs w:val="24"/>
              </w:rPr>
              <w:t>Development</w:t>
            </w:r>
          </w:p>
        </w:tc>
        <w:tc>
          <w:tcPr>
            <w:tcW w:w="1560" w:type="dxa"/>
            <w:shd w:val="clear" w:color="auto" w:fill="EAD1DC"/>
            <w:tcMar>
              <w:top w:w="100" w:type="dxa"/>
              <w:left w:w="100" w:type="dxa"/>
              <w:bottom w:w="100" w:type="dxa"/>
              <w:right w:w="100" w:type="dxa"/>
            </w:tcMar>
          </w:tcPr>
          <w:p w14:paraId="231FEE17" w14:textId="77777777" w:rsidR="00E8724F" w:rsidRPr="001D4CC2" w:rsidRDefault="00E8724F" w:rsidP="00762EED">
            <w:pPr>
              <w:widowControl w:val="0"/>
              <w:spacing w:line="240" w:lineRule="auto"/>
              <w:jc w:val="center"/>
              <w:rPr>
                <w:rFonts w:ascii="Times New Roman" w:eastAsia="Times New Roman" w:hAnsi="Times New Roman" w:cs="Times New Roman"/>
                <w:b/>
                <w:sz w:val="24"/>
                <w:szCs w:val="24"/>
              </w:rPr>
            </w:pPr>
            <w:r w:rsidRPr="001D4CC2">
              <w:rPr>
                <w:rFonts w:ascii="Times New Roman" w:eastAsia="Times New Roman" w:hAnsi="Times New Roman" w:cs="Times New Roman"/>
                <w:b/>
                <w:sz w:val="24"/>
                <w:szCs w:val="24"/>
              </w:rPr>
              <w:t>Coding</w:t>
            </w:r>
          </w:p>
        </w:tc>
        <w:tc>
          <w:tcPr>
            <w:tcW w:w="1560" w:type="dxa"/>
            <w:shd w:val="clear" w:color="auto" w:fill="EAD1DC"/>
            <w:tcMar>
              <w:top w:w="100" w:type="dxa"/>
              <w:left w:w="100" w:type="dxa"/>
              <w:bottom w:w="100" w:type="dxa"/>
              <w:right w:w="100" w:type="dxa"/>
            </w:tcMar>
          </w:tcPr>
          <w:p w14:paraId="1AFD9D08" w14:textId="77777777" w:rsidR="00E8724F" w:rsidRPr="001D4CC2" w:rsidRDefault="00E8724F" w:rsidP="00762EED">
            <w:pPr>
              <w:widowControl w:val="0"/>
              <w:spacing w:line="240" w:lineRule="auto"/>
              <w:jc w:val="center"/>
              <w:rPr>
                <w:rFonts w:ascii="Times New Roman" w:eastAsia="Times New Roman" w:hAnsi="Times New Roman" w:cs="Times New Roman"/>
                <w:b/>
                <w:sz w:val="24"/>
                <w:szCs w:val="24"/>
              </w:rPr>
            </w:pPr>
            <w:r w:rsidRPr="001D4CC2">
              <w:rPr>
                <w:rFonts w:ascii="Times New Roman" w:eastAsia="Times New Roman" w:hAnsi="Times New Roman" w:cs="Times New Roman"/>
                <w:b/>
                <w:sz w:val="24"/>
                <w:szCs w:val="24"/>
              </w:rPr>
              <w:t>Results</w:t>
            </w:r>
          </w:p>
        </w:tc>
        <w:tc>
          <w:tcPr>
            <w:tcW w:w="1560" w:type="dxa"/>
            <w:shd w:val="clear" w:color="auto" w:fill="EAD1DC"/>
            <w:tcMar>
              <w:top w:w="100" w:type="dxa"/>
              <w:left w:w="100" w:type="dxa"/>
              <w:bottom w:w="100" w:type="dxa"/>
              <w:right w:w="100" w:type="dxa"/>
            </w:tcMar>
          </w:tcPr>
          <w:p w14:paraId="0E7E09FC" w14:textId="77777777" w:rsidR="00E8724F" w:rsidRPr="001D4CC2" w:rsidRDefault="00E8724F" w:rsidP="00762EED">
            <w:pPr>
              <w:widowControl w:val="0"/>
              <w:spacing w:line="240" w:lineRule="auto"/>
              <w:jc w:val="center"/>
              <w:rPr>
                <w:rFonts w:ascii="Times New Roman" w:eastAsia="Times New Roman" w:hAnsi="Times New Roman" w:cs="Times New Roman"/>
                <w:b/>
                <w:sz w:val="24"/>
                <w:szCs w:val="24"/>
              </w:rPr>
            </w:pPr>
            <w:r w:rsidRPr="001D4CC2">
              <w:rPr>
                <w:rFonts w:ascii="Times New Roman" w:eastAsia="Times New Roman" w:hAnsi="Times New Roman" w:cs="Times New Roman"/>
                <w:b/>
                <w:sz w:val="24"/>
                <w:szCs w:val="24"/>
              </w:rPr>
              <w:t>Writing</w:t>
            </w:r>
          </w:p>
        </w:tc>
      </w:tr>
      <w:tr w:rsidR="00E8724F" w:rsidRPr="001D4CC2" w14:paraId="33B64BB1" w14:textId="77777777" w:rsidTr="00762EED">
        <w:tc>
          <w:tcPr>
            <w:tcW w:w="1560" w:type="dxa"/>
            <w:shd w:val="clear" w:color="auto" w:fill="auto"/>
            <w:tcMar>
              <w:top w:w="100" w:type="dxa"/>
              <w:left w:w="100" w:type="dxa"/>
              <w:bottom w:w="100" w:type="dxa"/>
              <w:right w:w="100" w:type="dxa"/>
            </w:tcMar>
          </w:tcPr>
          <w:p w14:paraId="2033B202" w14:textId="77777777" w:rsidR="00E8724F" w:rsidRPr="001D4CC2" w:rsidRDefault="00E8724F" w:rsidP="00762EED">
            <w:pPr>
              <w:widowControl w:val="0"/>
              <w:spacing w:line="240" w:lineRule="auto"/>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Brian</w:t>
            </w:r>
          </w:p>
        </w:tc>
        <w:tc>
          <w:tcPr>
            <w:tcW w:w="1560" w:type="dxa"/>
            <w:shd w:val="clear" w:color="auto" w:fill="auto"/>
            <w:tcMar>
              <w:top w:w="100" w:type="dxa"/>
              <w:left w:w="100" w:type="dxa"/>
              <w:bottom w:w="100" w:type="dxa"/>
              <w:right w:w="100" w:type="dxa"/>
            </w:tcMar>
          </w:tcPr>
          <w:p w14:paraId="7A40B07E" w14:textId="77777777" w:rsidR="00E8724F" w:rsidRPr="001D4CC2" w:rsidRDefault="00E8724F" w:rsidP="00762EED">
            <w:pPr>
              <w:widowControl w:val="0"/>
              <w:spacing w:line="240" w:lineRule="auto"/>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50</w:t>
            </w:r>
          </w:p>
        </w:tc>
        <w:tc>
          <w:tcPr>
            <w:tcW w:w="1560" w:type="dxa"/>
            <w:shd w:val="clear" w:color="auto" w:fill="auto"/>
            <w:tcMar>
              <w:top w:w="100" w:type="dxa"/>
              <w:left w:w="100" w:type="dxa"/>
              <w:bottom w:w="100" w:type="dxa"/>
              <w:right w:w="100" w:type="dxa"/>
            </w:tcMar>
          </w:tcPr>
          <w:p w14:paraId="1EBFD3B4" w14:textId="77777777" w:rsidR="00E8724F" w:rsidRPr="001D4CC2" w:rsidRDefault="00E8724F" w:rsidP="00762EED">
            <w:pPr>
              <w:widowControl w:val="0"/>
              <w:spacing w:line="240" w:lineRule="auto"/>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50</w:t>
            </w:r>
          </w:p>
        </w:tc>
        <w:tc>
          <w:tcPr>
            <w:tcW w:w="1560" w:type="dxa"/>
            <w:shd w:val="clear" w:color="auto" w:fill="auto"/>
            <w:tcMar>
              <w:top w:w="100" w:type="dxa"/>
              <w:left w:w="100" w:type="dxa"/>
              <w:bottom w:w="100" w:type="dxa"/>
              <w:right w:w="100" w:type="dxa"/>
            </w:tcMar>
          </w:tcPr>
          <w:p w14:paraId="402952AB" w14:textId="2C42898D" w:rsidR="00E8724F" w:rsidRPr="001D4CC2" w:rsidRDefault="00465528" w:rsidP="00762EED">
            <w:pPr>
              <w:widowControl w:val="0"/>
              <w:spacing w:line="240" w:lineRule="auto"/>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50</w:t>
            </w:r>
          </w:p>
        </w:tc>
        <w:tc>
          <w:tcPr>
            <w:tcW w:w="1560" w:type="dxa"/>
            <w:shd w:val="clear" w:color="auto" w:fill="auto"/>
            <w:tcMar>
              <w:top w:w="100" w:type="dxa"/>
              <w:left w:w="100" w:type="dxa"/>
              <w:bottom w:w="100" w:type="dxa"/>
              <w:right w:w="100" w:type="dxa"/>
            </w:tcMar>
          </w:tcPr>
          <w:p w14:paraId="0C553F65" w14:textId="2A606D09" w:rsidR="00E8724F" w:rsidRPr="001D4CC2" w:rsidRDefault="00465528" w:rsidP="00762EED">
            <w:pPr>
              <w:widowControl w:val="0"/>
              <w:spacing w:line="240" w:lineRule="auto"/>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75</w:t>
            </w:r>
          </w:p>
        </w:tc>
        <w:tc>
          <w:tcPr>
            <w:tcW w:w="1560" w:type="dxa"/>
            <w:shd w:val="clear" w:color="auto" w:fill="auto"/>
            <w:tcMar>
              <w:top w:w="100" w:type="dxa"/>
              <w:left w:w="100" w:type="dxa"/>
              <w:bottom w:w="100" w:type="dxa"/>
              <w:right w:w="100" w:type="dxa"/>
            </w:tcMar>
          </w:tcPr>
          <w:p w14:paraId="3D6DADEE" w14:textId="77777777" w:rsidR="00E8724F" w:rsidRPr="001D4CC2" w:rsidRDefault="00E8724F" w:rsidP="00762EED">
            <w:pPr>
              <w:widowControl w:val="0"/>
              <w:spacing w:line="240" w:lineRule="auto"/>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25</w:t>
            </w:r>
          </w:p>
        </w:tc>
      </w:tr>
      <w:tr w:rsidR="00E8724F" w:rsidRPr="001D4CC2" w14:paraId="035AD9BD" w14:textId="77777777" w:rsidTr="00762EED">
        <w:tc>
          <w:tcPr>
            <w:tcW w:w="1560" w:type="dxa"/>
            <w:shd w:val="clear" w:color="auto" w:fill="auto"/>
            <w:tcMar>
              <w:top w:w="100" w:type="dxa"/>
              <w:left w:w="100" w:type="dxa"/>
              <w:bottom w:w="100" w:type="dxa"/>
              <w:right w:w="100" w:type="dxa"/>
            </w:tcMar>
          </w:tcPr>
          <w:p w14:paraId="7382A309" w14:textId="77777777" w:rsidR="00E8724F" w:rsidRPr="001D4CC2" w:rsidRDefault="00E8724F" w:rsidP="00762EED">
            <w:pPr>
              <w:widowControl w:val="0"/>
              <w:spacing w:line="240" w:lineRule="auto"/>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Chris</w:t>
            </w:r>
          </w:p>
        </w:tc>
        <w:tc>
          <w:tcPr>
            <w:tcW w:w="1560" w:type="dxa"/>
            <w:shd w:val="clear" w:color="auto" w:fill="auto"/>
            <w:tcMar>
              <w:top w:w="100" w:type="dxa"/>
              <w:left w:w="100" w:type="dxa"/>
              <w:bottom w:w="100" w:type="dxa"/>
              <w:right w:w="100" w:type="dxa"/>
            </w:tcMar>
          </w:tcPr>
          <w:p w14:paraId="75B57306" w14:textId="77777777" w:rsidR="00E8724F" w:rsidRPr="001D4CC2" w:rsidRDefault="00E8724F" w:rsidP="00762EED">
            <w:pPr>
              <w:widowControl w:val="0"/>
              <w:spacing w:line="240" w:lineRule="auto"/>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50</w:t>
            </w:r>
          </w:p>
        </w:tc>
        <w:tc>
          <w:tcPr>
            <w:tcW w:w="1560" w:type="dxa"/>
            <w:shd w:val="clear" w:color="auto" w:fill="auto"/>
            <w:tcMar>
              <w:top w:w="100" w:type="dxa"/>
              <w:left w:w="100" w:type="dxa"/>
              <w:bottom w:w="100" w:type="dxa"/>
              <w:right w:w="100" w:type="dxa"/>
            </w:tcMar>
          </w:tcPr>
          <w:p w14:paraId="4D0A969A" w14:textId="77777777" w:rsidR="00E8724F" w:rsidRPr="001D4CC2" w:rsidRDefault="00E8724F" w:rsidP="00762EED">
            <w:pPr>
              <w:widowControl w:val="0"/>
              <w:spacing w:line="240" w:lineRule="auto"/>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50</w:t>
            </w:r>
          </w:p>
        </w:tc>
        <w:tc>
          <w:tcPr>
            <w:tcW w:w="1560" w:type="dxa"/>
            <w:shd w:val="clear" w:color="auto" w:fill="auto"/>
            <w:tcMar>
              <w:top w:w="100" w:type="dxa"/>
              <w:left w:w="100" w:type="dxa"/>
              <w:bottom w:w="100" w:type="dxa"/>
              <w:right w:w="100" w:type="dxa"/>
            </w:tcMar>
          </w:tcPr>
          <w:p w14:paraId="2A4081AA" w14:textId="5B860D8E" w:rsidR="00E8724F" w:rsidRPr="001D4CC2" w:rsidRDefault="00465528" w:rsidP="00762EED">
            <w:pPr>
              <w:widowControl w:val="0"/>
              <w:spacing w:line="240" w:lineRule="auto"/>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50</w:t>
            </w:r>
          </w:p>
        </w:tc>
        <w:tc>
          <w:tcPr>
            <w:tcW w:w="1560" w:type="dxa"/>
            <w:shd w:val="clear" w:color="auto" w:fill="auto"/>
            <w:tcMar>
              <w:top w:w="100" w:type="dxa"/>
              <w:left w:w="100" w:type="dxa"/>
              <w:bottom w:w="100" w:type="dxa"/>
              <w:right w:w="100" w:type="dxa"/>
            </w:tcMar>
          </w:tcPr>
          <w:p w14:paraId="07BB29EF" w14:textId="20DEE3B0" w:rsidR="00E8724F" w:rsidRPr="001D4CC2" w:rsidRDefault="00465528" w:rsidP="00762EED">
            <w:pPr>
              <w:widowControl w:val="0"/>
              <w:spacing w:line="240" w:lineRule="auto"/>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25</w:t>
            </w:r>
          </w:p>
        </w:tc>
        <w:tc>
          <w:tcPr>
            <w:tcW w:w="1560" w:type="dxa"/>
            <w:shd w:val="clear" w:color="auto" w:fill="auto"/>
            <w:tcMar>
              <w:top w:w="100" w:type="dxa"/>
              <w:left w:w="100" w:type="dxa"/>
              <w:bottom w:w="100" w:type="dxa"/>
              <w:right w:w="100" w:type="dxa"/>
            </w:tcMar>
          </w:tcPr>
          <w:p w14:paraId="32445AC4" w14:textId="77777777" w:rsidR="00E8724F" w:rsidRPr="001D4CC2" w:rsidRDefault="00E8724F" w:rsidP="00762EED">
            <w:pPr>
              <w:widowControl w:val="0"/>
              <w:spacing w:line="240" w:lineRule="auto"/>
              <w:rPr>
                <w:rFonts w:ascii="Times New Roman" w:eastAsia="Times New Roman" w:hAnsi="Times New Roman" w:cs="Times New Roman"/>
                <w:sz w:val="24"/>
                <w:szCs w:val="24"/>
              </w:rPr>
            </w:pPr>
            <w:r w:rsidRPr="001D4CC2">
              <w:rPr>
                <w:rFonts w:ascii="Times New Roman" w:eastAsia="Times New Roman" w:hAnsi="Times New Roman" w:cs="Times New Roman"/>
                <w:sz w:val="24"/>
                <w:szCs w:val="24"/>
              </w:rPr>
              <w:t>75</w:t>
            </w:r>
          </w:p>
        </w:tc>
      </w:tr>
    </w:tbl>
    <w:p w14:paraId="4F5FD48B" w14:textId="77777777" w:rsidR="00E8724F" w:rsidRPr="001D4CC2" w:rsidRDefault="00E8724F" w:rsidP="00E8724F">
      <w:pPr>
        <w:rPr>
          <w:rFonts w:ascii="Times New Roman" w:hAnsi="Times New Roman" w:cs="Times New Roman"/>
          <w:sz w:val="24"/>
          <w:szCs w:val="24"/>
        </w:rPr>
      </w:pPr>
    </w:p>
    <w:tbl>
      <w:tblPr>
        <w:tblW w:w="10860" w:type="dxa"/>
        <w:tblLook w:val="04A0" w:firstRow="1" w:lastRow="0" w:firstColumn="1" w:lastColumn="0" w:noHBand="0" w:noVBand="1"/>
      </w:tblPr>
      <w:tblGrid>
        <w:gridCol w:w="2220"/>
        <w:gridCol w:w="6760"/>
        <w:gridCol w:w="760"/>
        <w:gridCol w:w="1120"/>
      </w:tblGrid>
      <w:tr w:rsidR="00863C07" w:rsidRPr="00863C07" w14:paraId="030155D0" w14:textId="77777777" w:rsidTr="00863C07">
        <w:trPr>
          <w:trHeight w:val="255"/>
          <w:ins w:id="0" w:author="Larry Pearlstein" w:date="2020-12-18T11:20:00Z"/>
        </w:trPr>
        <w:tc>
          <w:tcPr>
            <w:tcW w:w="2220" w:type="dxa"/>
            <w:tcBorders>
              <w:top w:val="single" w:sz="8" w:space="0" w:color="auto"/>
              <w:left w:val="single" w:sz="8" w:space="0" w:color="auto"/>
              <w:bottom w:val="double" w:sz="6" w:space="0" w:color="auto"/>
              <w:right w:val="single" w:sz="4" w:space="0" w:color="auto"/>
            </w:tcBorders>
            <w:shd w:val="clear" w:color="auto" w:fill="auto"/>
            <w:vAlign w:val="center"/>
            <w:hideMark/>
          </w:tcPr>
          <w:p w14:paraId="0CE0F492" w14:textId="77777777" w:rsidR="00863C07" w:rsidRPr="00863C07" w:rsidRDefault="00863C07" w:rsidP="00863C07">
            <w:pPr>
              <w:spacing w:line="240" w:lineRule="auto"/>
              <w:jc w:val="center"/>
              <w:rPr>
                <w:ins w:id="1" w:author="Larry Pearlstein" w:date="2020-12-18T11:20:00Z"/>
                <w:rFonts w:ascii="Calibri" w:eastAsia="Times New Roman" w:hAnsi="Calibri" w:cs="Calibri"/>
                <w:b/>
                <w:bCs/>
                <w:color w:val="000000"/>
                <w:sz w:val="18"/>
                <w:szCs w:val="18"/>
                <w:lang w:val="en-US"/>
              </w:rPr>
            </w:pPr>
            <w:ins w:id="2" w:author="Larry Pearlstein" w:date="2020-12-18T11:20:00Z">
              <w:r w:rsidRPr="00863C07">
                <w:rPr>
                  <w:rFonts w:ascii="Calibri" w:eastAsia="Times New Roman" w:hAnsi="Calibri" w:cs="Calibri"/>
                  <w:b/>
                  <w:bCs/>
                  <w:color w:val="000000"/>
                  <w:sz w:val="18"/>
                  <w:szCs w:val="18"/>
                  <w:lang w:val="en-US"/>
                </w:rPr>
                <w:t>Description</w:t>
              </w:r>
            </w:ins>
          </w:p>
        </w:tc>
        <w:tc>
          <w:tcPr>
            <w:tcW w:w="6760" w:type="dxa"/>
            <w:tcBorders>
              <w:top w:val="single" w:sz="8" w:space="0" w:color="auto"/>
              <w:left w:val="nil"/>
              <w:bottom w:val="double" w:sz="6" w:space="0" w:color="auto"/>
              <w:right w:val="single" w:sz="4" w:space="0" w:color="auto"/>
            </w:tcBorders>
            <w:shd w:val="clear" w:color="auto" w:fill="auto"/>
            <w:vAlign w:val="center"/>
            <w:hideMark/>
          </w:tcPr>
          <w:p w14:paraId="2D134435" w14:textId="77777777" w:rsidR="00863C07" w:rsidRPr="00863C07" w:rsidRDefault="00863C07" w:rsidP="00863C07">
            <w:pPr>
              <w:spacing w:line="240" w:lineRule="auto"/>
              <w:jc w:val="center"/>
              <w:rPr>
                <w:ins w:id="3" w:author="Larry Pearlstein" w:date="2020-12-18T11:20:00Z"/>
                <w:rFonts w:ascii="Calibri" w:eastAsia="Times New Roman" w:hAnsi="Calibri" w:cs="Calibri"/>
                <w:b/>
                <w:bCs/>
                <w:color w:val="000000"/>
                <w:sz w:val="18"/>
                <w:szCs w:val="18"/>
                <w:lang w:val="en-US"/>
              </w:rPr>
            </w:pPr>
            <w:ins w:id="4" w:author="Larry Pearlstein" w:date="2020-12-18T11:20:00Z">
              <w:r w:rsidRPr="00863C07">
                <w:rPr>
                  <w:rFonts w:ascii="Calibri" w:eastAsia="Times New Roman" w:hAnsi="Calibri" w:cs="Calibri"/>
                  <w:b/>
                  <w:bCs/>
                  <w:color w:val="000000"/>
                  <w:sz w:val="18"/>
                  <w:szCs w:val="18"/>
                  <w:lang w:val="en-US"/>
                </w:rPr>
                <w:t>Expectation</w:t>
              </w:r>
            </w:ins>
          </w:p>
        </w:tc>
        <w:tc>
          <w:tcPr>
            <w:tcW w:w="760" w:type="dxa"/>
            <w:tcBorders>
              <w:top w:val="single" w:sz="8" w:space="0" w:color="auto"/>
              <w:left w:val="nil"/>
              <w:bottom w:val="double" w:sz="6" w:space="0" w:color="auto"/>
              <w:right w:val="single" w:sz="4" w:space="0" w:color="auto"/>
            </w:tcBorders>
            <w:shd w:val="clear" w:color="auto" w:fill="auto"/>
            <w:vAlign w:val="center"/>
            <w:hideMark/>
          </w:tcPr>
          <w:p w14:paraId="572C5D73" w14:textId="77777777" w:rsidR="00863C07" w:rsidRPr="00863C07" w:rsidRDefault="00863C07" w:rsidP="00863C07">
            <w:pPr>
              <w:spacing w:line="240" w:lineRule="auto"/>
              <w:jc w:val="center"/>
              <w:rPr>
                <w:ins w:id="5" w:author="Larry Pearlstein" w:date="2020-12-18T11:20:00Z"/>
                <w:rFonts w:ascii="Calibri" w:eastAsia="Times New Roman" w:hAnsi="Calibri" w:cs="Calibri"/>
                <w:b/>
                <w:bCs/>
                <w:color w:val="000000"/>
                <w:sz w:val="18"/>
                <w:szCs w:val="18"/>
                <w:lang w:val="en-US"/>
              </w:rPr>
            </w:pPr>
            <w:ins w:id="6" w:author="Larry Pearlstein" w:date="2020-12-18T11:20:00Z">
              <w:r w:rsidRPr="00863C07">
                <w:rPr>
                  <w:rFonts w:ascii="Calibri" w:eastAsia="Times New Roman" w:hAnsi="Calibri" w:cs="Calibri"/>
                  <w:b/>
                  <w:bCs/>
                  <w:color w:val="000000"/>
                  <w:sz w:val="18"/>
                  <w:szCs w:val="18"/>
                  <w:lang w:val="en-US"/>
                </w:rPr>
                <w:t>Max Pts.</w:t>
              </w:r>
            </w:ins>
          </w:p>
        </w:tc>
        <w:tc>
          <w:tcPr>
            <w:tcW w:w="1120" w:type="dxa"/>
            <w:tcBorders>
              <w:top w:val="single" w:sz="8" w:space="0" w:color="auto"/>
              <w:left w:val="nil"/>
              <w:bottom w:val="double" w:sz="6" w:space="0" w:color="auto"/>
              <w:right w:val="single" w:sz="8" w:space="0" w:color="auto"/>
            </w:tcBorders>
            <w:shd w:val="clear" w:color="auto" w:fill="auto"/>
            <w:vAlign w:val="center"/>
            <w:hideMark/>
          </w:tcPr>
          <w:p w14:paraId="5C09E775" w14:textId="77777777" w:rsidR="00863C07" w:rsidRPr="00863C07" w:rsidRDefault="00863C07" w:rsidP="00863C07">
            <w:pPr>
              <w:spacing w:line="240" w:lineRule="auto"/>
              <w:jc w:val="center"/>
              <w:rPr>
                <w:ins w:id="7" w:author="Larry Pearlstein" w:date="2020-12-18T11:20:00Z"/>
                <w:rFonts w:ascii="Calibri" w:eastAsia="Times New Roman" w:hAnsi="Calibri" w:cs="Calibri"/>
                <w:b/>
                <w:bCs/>
                <w:color w:val="000000"/>
                <w:sz w:val="18"/>
                <w:szCs w:val="18"/>
                <w:lang w:val="en-US"/>
              </w:rPr>
            </w:pPr>
            <w:ins w:id="8" w:author="Larry Pearlstein" w:date="2020-12-18T11:20:00Z">
              <w:r w:rsidRPr="00863C07">
                <w:rPr>
                  <w:rFonts w:ascii="Calibri" w:eastAsia="Times New Roman" w:hAnsi="Calibri" w:cs="Calibri"/>
                  <w:b/>
                  <w:bCs/>
                  <w:color w:val="000000"/>
                  <w:sz w:val="18"/>
                  <w:szCs w:val="18"/>
                  <w:lang w:val="en-US"/>
                </w:rPr>
                <w:t>Pts. Deducted</w:t>
              </w:r>
            </w:ins>
          </w:p>
        </w:tc>
      </w:tr>
      <w:tr w:rsidR="00863C07" w:rsidRPr="00863C07" w14:paraId="37C1B456" w14:textId="77777777" w:rsidTr="00863C07">
        <w:trPr>
          <w:trHeight w:val="255"/>
          <w:ins w:id="9" w:author="Larry Pearlstein" w:date="2020-12-18T11:20: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6545CC06" w14:textId="77777777" w:rsidR="00863C07" w:rsidRPr="00863C07" w:rsidRDefault="00863C07" w:rsidP="00863C07">
            <w:pPr>
              <w:spacing w:line="240" w:lineRule="auto"/>
              <w:rPr>
                <w:ins w:id="10" w:author="Larry Pearlstein" w:date="2020-12-18T11:20:00Z"/>
                <w:rFonts w:ascii="Calibri" w:eastAsia="Times New Roman" w:hAnsi="Calibri" w:cs="Calibri"/>
                <w:color w:val="000000"/>
                <w:sz w:val="18"/>
                <w:szCs w:val="18"/>
                <w:lang w:val="en-US"/>
              </w:rPr>
            </w:pPr>
            <w:ins w:id="11" w:author="Larry Pearlstein" w:date="2020-12-18T11:20:00Z">
              <w:r w:rsidRPr="00863C07">
                <w:rPr>
                  <w:rFonts w:ascii="Calibri" w:eastAsia="Times New Roman" w:hAnsi="Calibri" w:cs="Calibri"/>
                  <w:color w:val="000000"/>
                  <w:sz w:val="18"/>
                  <w:szCs w:val="18"/>
                  <w:lang w:val="en-US"/>
                </w:rPr>
                <w:t>Introduction</w:t>
              </w:r>
            </w:ins>
          </w:p>
        </w:tc>
        <w:tc>
          <w:tcPr>
            <w:tcW w:w="6760" w:type="dxa"/>
            <w:tcBorders>
              <w:top w:val="nil"/>
              <w:left w:val="nil"/>
              <w:bottom w:val="single" w:sz="4" w:space="0" w:color="auto"/>
              <w:right w:val="single" w:sz="4" w:space="0" w:color="auto"/>
            </w:tcBorders>
            <w:shd w:val="clear" w:color="auto" w:fill="auto"/>
            <w:vAlign w:val="bottom"/>
            <w:hideMark/>
          </w:tcPr>
          <w:p w14:paraId="41B0FC9D" w14:textId="77777777" w:rsidR="00863C07" w:rsidRPr="00863C07" w:rsidRDefault="00863C07" w:rsidP="00863C07">
            <w:pPr>
              <w:spacing w:line="240" w:lineRule="auto"/>
              <w:rPr>
                <w:ins w:id="12" w:author="Larry Pearlstein" w:date="2020-12-18T11:20:00Z"/>
                <w:rFonts w:ascii="Calibri" w:eastAsia="Times New Roman" w:hAnsi="Calibri" w:cs="Calibri"/>
                <w:color w:val="000000"/>
                <w:sz w:val="18"/>
                <w:szCs w:val="18"/>
                <w:lang w:val="en-US"/>
              </w:rPr>
            </w:pPr>
            <w:ins w:id="13" w:author="Larry Pearlstein" w:date="2020-12-18T11:20:00Z">
              <w:r w:rsidRPr="00863C07">
                <w:rPr>
                  <w:rFonts w:ascii="Calibri" w:eastAsia="Times New Roman" w:hAnsi="Calibri" w:cs="Calibri"/>
                  <w:color w:val="000000"/>
                  <w:sz w:val="18"/>
                  <w:szCs w:val="18"/>
                  <w:lang w:val="en-US"/>
                </w:rPr>
                <w:t>Brief overview</w:t>
              </w:r>
            </w:ins>
          </w:p>
        </w:tc>
        <w:tc>
          <w:tcPr>
            <w:tcW w:w="760" w:type="dxa"/>
            <w:tcBorders>
              <w:top w:val="nil"/>
              <w:left w:val="nil"/>
              <w:bottom w:val="single" w:sz="4" w:space="0" w:color="auto"/>
              <w:right w:val="single" w:sz="4" w:space="0" w:color="auto"/>
            </w:tcBorders>
            <w:shd w:val="clear" w:color="auto" w:fill="auto"/>
            <w:vAlign w:val="bottom"/>
            <w:hideMark/>
          </w:tcPr>
          <w:p w14:paraId="3DD7FC3C" w14:textId="77777777" w:rsidR="00863C07" w:rsidRPr="00863C07" w:rsidRDefault="00863C07" w:rsidP="00863C07">
            <w:pPr>
              <w:spacing w:line="240" w:lineRule="auto"/>
              <w:jc w:val="right"/>
              <w:rPr>
                <w:ins w:id="14" w:author="Larry Pearlstein" w:date="2020-12-18T11:20:00Z"/>
                <w:rFonts w:ascii="Calibri" w:eastAsia="Times New Roman" w:hAnsi="Calibri" w:cs="Calibri"/>
                <w:color w:val="000000"/>
                <w:sz w:val="18"/>
                <w:szCs w:val="18"/>
                <w:lang w:val="en-US"/>
              </w:rPr>
            </w:pPr>
            <w:ins w:id="15" w:author="Larry Pearlstein" w:date="2020-12-18T11:20:00Z">
              <w:r w:rsidRPr="00863C07">
                <w:rPr>
                  <w:rFonts w:ascii="Calibri" w:eastAsia="Times New Roman" w:hAnsi="Calibri" w:cs="Calibri"/>
                  <w:color w:val="000000"/>
                  <w:sz w:val="18"/>
                  <w:szCs w:val="18"/>
                  <w:lang w:val="en-US"/>
                </w:rPr>
                <w:t>1</w:t>
              </w:r>
            </w:ins>
          </w:p>
        </w:tc>
        <w:tc>
          <w:tcPr>
            <w:tcW w:w="1120" w:type="dxa"/>
            <w:tcBorders>
              <w:top w:val="nil"/>
              <w:left w:val="nil"/>
              <w:bottom w:val="single" w:sz="4" w:space="0" w:color="auto"/>
              <w:right w:val="single" w:sz="8" w:space="0" w:color="auto"/>
            </w:tcBorders>
            <w:shd w:val="clear" w:color="auto" w:fill="auto"/>
            <w:vAlign w:val="bottom"/>
            <w:hideMark/>
          </w:tcPr>
          <w:p w14:paraId="21F4648A" w14:textId="77777777" w:rsidR="00863C07" w:rsidRPr="00863C07" w:rsidRDefault="00863C07" w:rsidP="00863C07">
            <w:pPr>
              <w:spacing w:line="240" w:lineRule="auto"/>
              <w:rPr>
                <w:ins w:id="16" w:author="Larry Pearlstein" w:date="2020-12-18T11:20:00Z"/>
                <w:rFonts w:ascii="Calibri" w:eastAsia="Times New Roman" w:hAnsi="Calibri" w:cs="Calibri"/>
                <w:color w:val="000000"/>
                <w:sz w:val="18"/>
                <w:szCs w:val="18"/>
                <w:lang w:val="en-US"/>
              </w:rPr>
            </w:pPr>
            <w:ins w:id="17" w:author="Larry Pearlstein" w:date="2020-12-18T11:20:00Z">
              <w:r w:rsidRPr="00863C07">
                <w:rPr>
                  <w:rFonts w:ascii="Calibri" w:eastAsia="Times New Roman" w:hAnsi="Calibri" w:cs="Calibri"/>
                  <w:color w:val="000000"/>
                  <w:sz w:val="18"/>
                  <w:szCs w:val="18"/>
                  <w:lang w:val="en-US"/>
                </w:rPr>
                <w:t> </w:t>
              </w:r>
            </w:ins>
          </w:p>
        </w:tc>
      </w:tr>
      <w:tr w:rsidR="00863C07" w:rsidRPr="00863C07" w14:paraId="7A4D3504" w14:textId="77777777" w:rsidTr="00863C07">
        <w:trPr>
          <w:trHeight w:val="240"/>
          <w:ins w:id="18" w:author="Larry Pearlstein" w:date="2020-12-18T11:20: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1D30158B" w14:textId="77777777" w:rsidR="00863C07" w:rsidRPr="00863C07" w:rsidRDefault="00863C07" w:rsidP="00863C07">
            <w:pPr>
              <w:spacing w:line="240" w:lineRule="auto"/>
              <w:rPr>
                <w:ins w:id="19" w:author="Larry Pearlstein" w:date="2020-12-18T11:20:00Z"/>
                <w:rFonts w:ascii="Calibri" w:eastAsia="Times New Roman" w:hAnsi="Calibri" w:cs="Calibri"/>
                <w:color w:val="000000"/>
                <w:sz w:val="18"/>
                <w:szCs w:val="18"/>
                <w:lang w:val="en-US"/>
              </w:rPr>
            </w:pPr>
            <w:ins w:id="20" w:author="Larry Pearlstein" w:date="2020-12-18T11:20:00Z">
              <w:r w:rsidRPr="00863C07">
                <w:rPr>
                  <w:rFonts w:ascii="Calibri" w:eastAsia="Times New Roman" w:hAnsi="Calibri" w:cs="Calibri"/>
                  <w:color w:val="000000"/>
                  <w:sz w:val="18"/>
                  <w:szCs w:val="18"/>
                  <w:lang w:val="en-US"/>
                </w:rPr>
                <w:t>Procedure</w:t>
              </w:r>
            </w:ins>
          </w:p>
        </w:tc>
        <w:tc>
          <w:tcPr>
            <w:tcW w:w="6760" w:type="dxa"/>
            <w:tcBorders>
              <w:top w:val="nil"/>
              <w:left w:val="nil"/>
              <w:bottom w:val="single" w:sz="4" w:space="0" w:color="auto"/>
              <w:right w:val="single" w:sz="4" w:space="0" w:color="auto"/>
            </w:tcBorders>
            <w:shd w:val="clear" w:color="auto" w:fill="auto"/>
            <w:vAlign w:val="bottom"/>
            <w:hideMark/>
          </w:tcPr>
          <w:p w14:paraId="58B74837" w14:textId="77777777" w:rsidR="00863C07" w:rsidRPr="00863C07" w:rsidRDefault="00863C07" w:rsidP="00863C07">
            <w:pPr>
              <w:spacing w:line="240" w:lineRule="auto"/>
              <w:rPr>
                <w:ins w:id="21" w:author="Larry Pearlstein" w:date="2020-12-18T11:20:00Z"/>
                <w:rFonts w:ascii="Calibri" w:eastAsia="Times New Roman" w:hAnsi="Calibri" w:cs="Calibri"/>
                <w:color w:val="000000"/>
                <w:sz w:val="18"/>
                <w:szCs w:val="18"/>
                <w:lang w:val="en-US"/>
              </w:rPr>
            </w:pPr>
            <w:ins w:id="22" w:author="Larry Pearlstein" w:date="2020-12-18T11:20:00Z">
              <w:r w:rsidRPr="00863C07">
                <w:rPr>
                  <w:rFonts w:ascii="Calibri" w:eastAsia="Times New Roman" w:hAnsi="Calibri" w:cs="Calibri"/>
                  <w:color w:val="000000"/>
                  <w:sz w:val="18"/>
                  <w:szCs w:val="18"/>
                  <w:lang w:val="en-US"/>
                </w:rPr>
                <w:t>Brief description of procedures</w:t>
              </w:r>
            </w:ins>
          </w:p>
        </w:tc>
        <w:tc>
          <w:tcPr>
            <w:tcW w:w="760" w:type="dxa"/>
            <w:tcBorders>
              <w:top w:val="nil"/>
              <w:left w:val="nil"/>
              <w:bottom w:val="single" w:sz="4" w:space="0" w:color="auto"/>
              <w:right w:val="single" w:sz="4" w:space="0" w:color="auto"/>
            </w:tcBorders>
            <w:shd w:val="clear" w:color="auto" w:fill="auto"/>
            <w:vAlign w:val="bottom"/>
            <w:hideMark/>
          </w:tcPr>
          <w:p w14:paraId="0A5A5434" w14:textId="77777777" w:rsidR="00863C07" w:rsidRPr="00863C07" w:rsidRDefault="00863C07" w:rsidP="00863C07">
            <w:pPr>
              <w:spacing w:line="240" w:lineRule="auto"/>
              <w:jc w:val="right"/>
              <w:rPr>
                <w:ins w:id="23" w:author="Larry Pearlstein" w:date="2020-12-18T11:20:00Z"/>
                <w:rFonts w:ascii="Calibri" w:eastAsia="Times New Roman" w:hAnsi="Calibri" w:cs="Calibri"/>
                <w:color w:val="000000"/>
                <w:sz w:val="18"/>
                <w:szCs w:val="18"/>
                <w:lang w:val="en-US"/>
              </w:rPr>
            </w:pPr>
            <w:ins w:id="24" w:author="Larry Pearlstein" w:date="2020-12-18T11:20:00Z">
              <w:r w:rsidRPr="00863C07">
                <w:rPr>
                  <w:rFonts w:ascii="Calibri" w:eastAsia="Times New Roman" w:hAnsi="Calibri" w:cs="Calibri"/>
                  <w:color w:val="000000"/>
                  <w:sz w:val="18"/>
                  <w:szCs w:val="18"/>
                  <w:lang w:val="en-US"/>
                </w:rPr>
                <w:t>1</w:t>
              </w:r>
            </w:ins>
          </w:p>
        </w:tc>
        <w:tc>
          <w:tcPr>
            <w:tcW w:w="1120" w:type="dxa"/>
            <w:tcBorders>
              <w:top w:val="nil"/>
              <w:left w:val="nil"/>
              <w:bottom w:val="single" w:sz="4" w:space="0" w:color="auto"/>
              <w:right w:val="single" w:sz="8" w:space="0" w:color="auto"/>
            </w:tcBorders>
            <w:shd w:val="clear" w:color="auto" w:fill="auto"/>
            <w:vAlign w:val="bottom"/>
            <w:hideMark/>
          </w:tcPr>
          <w:p w14:paraId="465D09C9" w14:textId="77777777" w:rsidR="00863C07" w:rsidRPr="00863C07" w:rsidRDefault="00863C07" w:rsidP="00863C07">
            <w:pPr>
              <w:spacing w:line="240" w:lineRule="auto"/>
              <w:rPr>
                <w:ins w:id="25" w:author="Larry Pearlstein" w:date="2020-12-18T11:20:00Z"/>
                <w:rFonts w:ascii="Calibri" w:eastAsia="Times New Roman" w:hAnsi="Calibri" w:cs="Calibri"/>
                <w:color w:val="000000"/>
                <w:sz w:val="18"/>
                <w:szCs w:val="18"/>
                <w:lang w:val="en-US"/>
              </w:rPr>
            </w:pPr>
            <w:ins w:id="26" w:author="Larry Pearlstein" w:date="2020-12-18T11:20:00Z">
              <w:r w:rsidRPr="00863C07">
                <w:rPr>
                  <w:rFonts w:ascii="Calibri" w:eastAsia="Times New Roman" w:hAnsi="Calibri" w:cs="Calibri"/>
                  <w:color w:val="000000"/>
                  <w:sz w:val="18"/>
                  <w:szCs w:val="18"/>
                  <w:lang w:val="en-US"/>
                </w:rPr>
                <w:t> </w:t>
              </w:r>
            </w:ins>
          </w:p>
        </w:tc>
      </w:tr>
      <w:tr w:rsidR="00863C07" w:rsidRPr="00863C07" w14:paraId="46F7739C" w14:textId="77777777" w:rsidTr="00863C07">
        <w:trPr>
          <w:trHeight w:val="240"/>
          <w:ins w:id="27" w:author="Larry Pearlstein" w:date="2020-12-18T11:20: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7EF7C1DA" w14:textId="77777777" w:rsidR="00863C07" w:rsidRPr="00863C07" w:rsidRDefault="00863C07" w:rsidP="00863C07">
            <w:pPr>
              <w:spacing w:line="240" w:lineRule="auto"/>
              <w:rPr>
                <w:ins w:id="28" w:author="Larry Pearlstein" w:date="2020-12-18T11:20:00Z"/>
                <w:rFonts w:ascii="Calibri" w:eastAsia="Times New Roman" w:hAnsi="Calibri" w:cs="Calibri"/>
                <w:color w:val="000000"/>
                <w:sz w:val="18"/>
                <w:szCs w:val="18"/>
                <w:lang w:val="en-US"/>
              </w:rPr>
            </w:pPr>
            <w:ins w:id="29" w:author="Larry Pearlstein" w:date="2020-12-18T11:20:00Z">
              <w:r w:rsidRPr="00863C07">
                <w:rPr>
                  <w:rFonts w:ascii="Calibri" w:eastAsia="Times New Roman" w:hAnsi="Calibri" w:cs="Calibri"/>
                  <w:color w:val="000000"/>
                  <w:sz w:val="18"/>
                  <w:szCs w:val="18"/>
                  <w:lang w:val="en-US"/>
                </w:rPr>
                <w:t>Design/Engineering Work</w:t>
              </w:r>
            </w:ins>
          </w:p>
        </w:tc>
        <w:tc>
          <w:tcPr>
            <w:tcW w:w="6760" w:type="dxa"/>
            <w:tcBorders>
              <w:top w:val="nil"/>
              <w:left w:val="nil"/>
              <w:bottom w:val="single" w:sz="4" w:space="0" w:color="auto"/>
              <w:right w:val="single" w:sz="4" w:space="0" w:color="auto"/>
            </w:tcBorders>
            <w:shd w:val="clear" w:color="auto" w:fill="auto"/>
            <w:vAlign w:val="bottom"/>
            <w:hideMark/>
          </w:tcPr>
          <w:p w14:paraId="01D4BB84" w14:textId="77777777" w:rsidR="00863C07" w:rsidRPr="00863C07" w:rsidRDefault="00863C07" w:rsidP="00863C07">
            <w:pPr>
              <w:spacing w:line="240" w:lineRule="auto"/>
              <w:rPr>
                <w:ins w:id="30" w:author="Larry Pearlstein" w:date="2020-12-18T11:20:00Z"/>
                <w:rFonts w:ascii="Calibri" w:eastAsia="Times New Roman" w:hAnsi="Calibri" w:cs="Calibri"/>
                <w:color w:val="000000"/>
                <w:sz w:val="18"/>
                <w:szCs w:val="18"/>
                <w:lang w:val="en-US"/>
              </w:rPr>
            </w:pPr>
            <w:ins w:id="31" w:author="Larry Pearlstein" w:date="2020-12-18T11:20:00Z">
              <w:r w:rsidRPr="00863C07">
                <w:rPr>
                  <w:rFonts w:ascii="Calibri" w:eastAsia="Times New Roman" w:hAnsi="Calibri" w:cs="Calibri"/>
                  <w:color w:val="000000"/>
                  <w:sz w:val="18"/>
                  <w:szCs w:val="18"/>
                  <w:lang w:val="en-US"/>
                </w:rPr>
                <w:t> </w:t>
              </w:r>
            </w:ins>
          </w:p>
        </w:tc>
        <w:tc>
          <w:tcPr>
            <w:tcW w:w="760" w:type="dxa"/>
            <w:tcBorders>
              <w:top w:val="nil"/>
              <w:left w:val="nil"/>
              <w:bottom w:val="single" w:sz="4" w:space="0" w:color="auto"/>
              <w:right w:val="single" w:sz="4" w:space="0" w:color="auto"/>
            </w:tcBorders>
            <w:shd w:val="clear" w:color="auto" w:fill="auto"/>
            <w:vAlign w:val="bottom"/>
            <w:hideMark/>
          </w:tcPr>
          <w:p w14:paraId="592A590B" w14:textId="77777777" w:rsidR="00863C07" w:rsidRPr="00863C07" w:rsidRDefault="00863C07" w:rsidP="00863C07">
            <w:pPr>
              <w:spacing w:line="240" w:lineRule="auto"/>
              <w:rPr>
                <w:ins w:id="32" w:author="Larry Pearlstein" w:date="2020-12-18T11:20:00Z"/>
                <w:rFonts w:ascii="Calibri" w:eastAsia="Times New Roman" w:hAnsi="Calibri" w:cs="Calibri"/>
                <w:color w:val="000000"/>
                <w:sz w:val="18"/>
                <w:szCs w:val="18"/>
                <w:lang w:val="en-US"/>
              </w:rPr>
            </w:pPr>
            <w:ins w:id="33" w:author="Larry Pearlstein" w:date="2020-12-18T11:20:00Z">
              <w:r w:rsidRPr="00863C07">
                <w:rPr>
                  <w:rFonts w:ascii="Calibri" w:eastAsia="Times New Roman" w:hAnsi="Calibri" w:cs="Calibri"/>
                  <w:color w:val="000000"/>
                  <w:sz w:val="18"/>
                  <w:szCs w:val="18"/>
                  <w:lang w:val="en-US"/>
                </w:rPr>
                <w:t> </w:t>
              </w:r>
            </w:ins>
          </w:p>
        </w:tc>
        <w:tc>
          <w:tcPr>
            <w:tcW w:w="1120" w:type="dxa"/>
            <w:tcBorders>
              <w:top w:val="nil"/>
              <w:left w:val="nil"/>
              <w:bottom w:val="single" w:sz="4" w:space="0" w:color="auto"/>
              <w:right w:val="single" w:sz="8" w:space="0" w:color="auto"/>
            </w:tcBorders>
            <w:shd w:val="clear" w:color="auto" w:fill="auto"/>
            <w:vAlign w:val="bottom"/>
            <w:hideMark/>
          </w:tcPr>
          <w:p w14:paraId="48A6EDA3" w14:textId="77777777" w:rsidR="00863C07" w:rsidRPr="00863C07" w:rsidRDefault="00863C07" w:rsidP="00863C07">
            <w:pPr>
              <w:spacing w:line="240" w:lineRule="auto"/>
              <w:rPr>
                <w:ins w:id="34" w:author="Larry Pearlstein" w:date="2020-12-18T11:20:00Z"/>
                <w:rFonts w:ascii="Calibri" w:eastAsia="Times New Roman" w:hAnsi="Calibri" w:cs="Calibri"/>
                <w:color w:val="000000"/>
                <w:sz w:val="18"/>
                <w:szCs w:val="18"/>
                <w:lang w:val="en-US"/>
              </w:rPr>
            </w:pPr>
            <w:ins w:id="35" w:author="Larry Pearlstein" w:date="2020-12-18T11:20:00Z">
              <w:r w:rsidRPr="00863C07">
                <w:rPr>
                  <w:rFonts w:ascii="Calibri" w:eastAsia="Times New Roman" w:hAnsi="Calibri" w:cs="Calibri"/>
                  <w:color w:val="000000"/>
                  <w:sz w:val="18"/>
                  <w:szCs w:val="18"/>
                  <w:lang w:val="en-US"/>
                </w:rPr>
                <w:t> </w:t>
              </w:r>
            </w:ins>
          </w:p>
        </w:tc>
      </w:tr>
      <w:tr w:rsidR="00863C07" w:rsidRPr="00863C07" w14:paraId="62B0608B" w14:textId="77777777" w:rsidTr="00863C07">
        <w:trPr>
          <w:trHeight w:val="240"/>
          <w:ins w:id="36" w:author="Larry Pearlstein" w:date="2020-12-18T11:20: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1E1B0902" w14:textId="77777777" w:rsidR="00863C07" w:rsidRPr="00863C07" w:rsidRDefault="00863C07" w:rsidP="00863C07">
            <w:pPr>
              <w:spacing w:line="240" w:lineRule="auto"/>
              <w:rPr>
                <w:ins w:id="37" w:author="Larry Pearlstein" w:date="2020-12-18T11:20:00Z"/>
                <w:rFonts w:ascii="Calibri" w:eastAsia="Times New Roman" w:hAnsi="Calibri" w:cs="Calibri"/>
                <w:color w:val="000000"/>
                <w:sz w:val="18"/>
                <w:szCs w:val="18"/>
                <w:lang w:val="en-US"/>
              </w:rPr>
            </w:pPr>
            <w:ins w:id="38" w:author="Larry Pearlstein" w:date="2020-12-18T11:20:00Z">
              <w:r w:rsidRPr="00863C07">
                <w:rPr>
                  <w:rFonts w:ascii="Calibri" w:eastAsia="Times New Roman" w:hAnsi="Calibri" w:cs="Calibri"/>
                  <w:color w:val="000000"/>
                  <w:sz w:val="18"/>
                  <w:szCs w:val="18"/>
                  <w:lang w:val="en-US"/>
                </w:rPr>
                <w:t> </w:t>
              </w:r>
            </w:ins>
          </w:p>
        </w:tc>
        <w:tc>
          <w:tcPr>
            <w:tcW w:w="6760" w:type="dxa"/>
            <w:tcBorders>
              <w:top w:val="nil"/>
              <w:left w:val="nil"/>
              <w:bottom w:val="single" w:sz="4" w:space="0" w:color="auto"/>
              <w:right w:val="single" w:sz="4" w:space="0" w:color="auto"/>
            </w:tcBorders>
            <w:shd w:val="clear" w:color="auto" w:fill="auto"/>
            <w:vAlign w:val="bottom"/>
            <w:hideMark/>
          </w:tcPr>
          <w:p w14:paraId="0E354355" w14:textId="77777777" w:rsidR="00863C07" w:rsidRPr="00863C07" w:rsidRDefault="00863C07" w:rsidP="00863C07">
            <w:pPr>
              <w:spacing w:line="240" w:lineRule="auto"/>
              <w:rPr>
                <w:ins w:id="39" w:author="Larry Pearlstein" w:date="2020-12-18T11:20:00Z"/>
                <w:rFonts w:ascii="Calibri" w:eastAsia="Times New Roman" w:hAnsi="Calibri" w:cs="Calibri"/>
                <w:color w:val="000000"/>
                <w:sz w:val="18"/>
                <w:szCs w:val="18"/>
                <w:lang w:val="en-US"/>
              </w:rPr>
            </w:pPr>
            <w:ins w:id="40" w:author="Larry Pearlstein" w:date="2020-12-18T11:20:00Z">
              <w:r w:rsidRPr="00863C07">
                <w:rPr>
                  <w:rFonts w:ascii="Calibri" w:eastAsia="Times New Roman" w:hAnsi="Calibri" w:cs="Calibri"/>
                  <w:color w:val="000000"/>
                  <w:sz w:val="18"/>
                  <w:szCs w:val="18"/>
                  <w:lang w:val="en-US"/>
                </w:rPr>
                <w:t>Mathematical analysis and code are correct.</w:t>
              </w:r>
            </w:ins>
          </w:p>
        </w:tc>
        <w:tc>
          <w:tcPr>
            <w:tcW w:w="760" w:type="dxa"/>
            <w:tcBorders>
              <w:top w:val="nil"/>
              <w:left w:val="nil"/>
              <w:bottom w:val="single" w:sz="4" w:space="0" w:color="auto"/>
              <w:right w:val="single" w:sz="4" w:space="0" w:color="auto"/>
            </w:tcBorders>
            <w:shd w:val="clear" w:color="auto" w:fill="auto"/>
            <w:vAlign w:val="bottom"/>
            <w:hideMark/>
          </w:tcPr>
          <w:p w14:paraId="2C64D0CC" w14:textId="77777777" w:rsidR="00863C07" w:rsidRPr="00863C07" w:rsidRDefault="00863C07" w:rsidP="00863C07">
            <w:pPr>
              <w:spacing w:line="240" w:lineRule="auto"/>
              <w:jc w:val="right"/>
              <w:rPr>
                <w:ins w:id="41" w:author="Larry Pearlstein" w:date="2020-12-18T11:20:00Z"/>
                <w:rFonts w:ascii="Calibri" w:eastAsia="Times New Roman" w:hAnsi="Calibri" w:cs="Calibri"/>
                <w:color w:val="000000"/>
                <w:sz w:val="18"/>
                <w:szCs w:val="18"/>
                <w:lang w:val="en-US"/>
              </w:rPr>
            </w:pPr>
            <w:ins w:id="42" w:author="Larry Pearlstein" w:date="2020-12-18T11:20:00Z">
              <w:r w:rsidRPr="00863C07">
                <w:rPr>
                  <w:rFonts w:ascii="Calibri" w:eastAsia="Times New Roman" w:hAnsi="Calibri" w:cs="Calibri"/>
                  <w:color w:val="000000"/>
                  <w:sz w:val="18"/>
                  <w:szCs w:val="18"/>
                  <w:lang w:val="en-US"/>
                </w:rPr>
                <w:t>2</w:t>
              </w:r>
            </w:ins>
          </w:p>
        </w:tc>
        <w:tc>
          <w:tcPr>
            <w:tcW w:w="1120" w:type="dxa"/>
            <w:tcBorders>
              <w:top w:val="nil"/>
              <w:left w:val="nil"/>
              <w:bottom w:val="single" w:sz="4" w:space="0" w:color="auto"/>
              <w:right w:val="single" w:sz="8" w:space="0" w:color="auto"/>
            </w:tcBorders>
            <w:shd w:val="clear" w:color="auto" w:fill="auto"/>
            <w:vAlign w:val="bottom"/>
            <w:hideMark/>
          </w:tcPr>
          <w:p w14:paraId="32AAEF70" w14:textId="77777777" w:rsidR="00863C07" w:rsidRPr="00863C07" w:rsidRDefault="00863C07" w:rsidP="00863C07">
            <w:pPr>
              <w:spacing w:line="240" w:lineRule="auto"/>
              <w:rPr>
                <w:ins w:id="43" w:author="Larry Pearlstein" w:date="2020-12-18T11:20:00Z"/>
                <w:rFonts w:ascii="Calibri" w:eastAsia="Times New Roman" w:hAnsi="Calibri" w:cs="Calibri"/>
                <w:color w:val="000000"/>
                <w:sz w:val="18"/>
                <w:szCs w:val="18"/>
                <w:lang w:val="en-US"/>
              </w:rPr>
            </w:pPr>
            <w:ins w:id="44" w:author="Larry Pearlstein" w:date="2020-12-18T11:20:00Z">
              <w:r w:rsidRPr="00863C07">
                <w:rPr>
                  <w:rFonts w:ascii="Calibri" w:eastAsia="Times New Roman" w:hAnsi="Calibri" w:cs="Calibri"/>
                  <w:color w:val="000000"/>
                  <w:sz w:val="18"/>
                  <w:szCs w:val="18"/>
                  <w:lang w:val="en-US"/>
                </w:rPr>
                <w:t> </w:t>
              </w:r>
            </w:ins>
          </w:p>
        </w:tc>
      </w:tr>
      <w:tr w:rsidR="00863C07" w:rsidRPr="00863C07" w14:paraId="49F0B92E" w14:textId="77777777" w:rsidTr="00863C07">
        <w:trPr>
          <w:trHeight w:val="240"/>
          <w:ins w:id="45" w:author="Larry Pearlstein" w:date="2020-12-18T11:20: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2374B1EE" w14:textId="77777777" w:rsidR="00863C07" w:rsidRPr="00863C07" w:rsidRDefault="00863C07" w:rsidP="00863C07">
            <w:pPr>
              <w:spacing w:line="240" w:lineRule="auto"/>
              <w:rPr>
                <w:ins w:id="46" w:author="Larry Pearlstein" w:date="2020-12-18T11:20:00Z"/>
                <w:rFonts w:ascii="Calibri" w:eastAsia="Times New Roman" w:hAnsi="Calibri" w:cs="Calibri"/>
                <w:color w:val="000000"/>
                <w:sz w:val="18"/>
                <w:szCs w:val="18"/>
                <w:lang w:val="en-US"/>
              </w:rPr>
            </w:pPr>
            <w:ins w:id="47" w:author="Larry Pearlstein" w:date="2020-12-18T11:20:00Z">
              <w:r w:rsidRPr="00863C07">
                <w:rPr>
                  <w:rFonts w:ascii="Calibri" w:eastAsia="Times New Roman" w:hAnsi="Calibri" w:cs="Calibri"/>
                  <w:color w:val="000000"/>
                  <w:sz w:val="18"/>
                  <w:szCs w:val="18"/>
                  <w:lang w:val="en-US"/>
                </w:rPr>
                <w:t> </w:t>
              </w:r>
            </w:ins>
          </w:p>
        </w:tc>
        <w:tc>
          <w:tcPr>
            <w:tcW w:w="6760" w:type="dxa"/>
            <w:tcBorders>
              <w:top w:val="nil"/>
              <w:left w:val="nil"/>
              <w:bottom w:val="single" w:sz="4" w:space="0" w:color="auto"/>
              <w:right w:val="single" w:sz="4" w:space="0" w:color="auto"/>
            </w:tcBorders>
            <w:shd w:val="clear" w:color="auto" w:fill="auto"/>
            <w:vAlign w:val="bottom"/>
            <w:hideMark/>
          </w:tcPr>
          <w:p w14:paraId="4EDAAD7C" w14:textId="77777777" w:rsidR="00863C07" w:rsidRPr="00863C07" w:rsidRDefault="00863C07" w:rsidP="00863C07">
            <w:pPr>
              <w:spacing w:line="240" w:lineRule="auto"/>
              <w:rPr>
                <w:ins w:id="48" w:author="Larry Pearlstein" w:date="2020-12-18T11:20:00Z"/>
                <w:rFonts w:ascii="Calibri" w:eastAsia="Times New Roman" w:hAnsi="Calibri" w:cs="Calibri"/>
                <w:color w:val="000000"/>
                <w:sz w:val="18"/>
                <w:szCs w:val="18"/>
                <w:lang w:val="en-US"/>
              </w:rPr>
            </w:pPr>
            <w:ins w:id="49" w:author="Larry Pearlstein" w:date="2020-12-18T11:20:00Z">
              <w:r w:rsidRPr="00863C07">
                <w:rPr>
                  <w:rFonts w:ascii="Calibri" w:eastAsia="Times New Roman" w:hAnsi="Calibri" w:cs="Calibri"/>
                  <w:color w:val="000000"/>
                  <w:sz w:val="18"/>
                  <w:szCs w:val="18"/>
                  <w:lang w:val="en-US"/>
                </w:rPr>
                <w:t>Paste text of code, not images</w:t>
              </w:r>
            </w:ins>
          </w:p>
        </w:tc>
        <w:tc>
          <w:tcPr>
            <w:tcW w:w="760" w:type="dxa"/>
            <w:tcBorders>
              <w:top w:val="nil"/>
              <w:left w:val="nil"/>
              <w:bottom w:val="single" w:sz="4" w:space="0" w:color="auto"/>
              <w:right w:val="single" w:sz="4" w:space="0" w:color="auto"/>
            </w:tcBorders>
            <w:shd w:val="clear" w:color="auto" w:fill="auto"/>
            <w:vAlign w:val="bottom"/>
            <w:hideMark/>
          </w:tcPr>
          <w:p w14:paraId="363E4677" w14:textId="77777777" w:rsidR="00863C07" w:rsidRPr="00863C07" w:rsidRDefault="00863C07" w:rsidP="00863C07">
            <w:pPr>
              <w:spacing w:line="240" w:lineRule="auto"/>
              <w:jc w:val="right"/>
              <w:rPr>
                <w:ins w:id="50" w:author="Larry Pearlstein" w:date="2020-12-18T11:20:00Z"/>
                <w:rFonts w:ascii="Calibri" w:eastAsia="Times New Roman" w:hAnsi="Calibri" w:cs="Calibri"/>
                <w:color w:val="000000"/>
                <w:sz w:val="18"/>
                <w:szCs w:val="18"/>
                <w:lang w:val="en-US"/>
              </w:rPr>
            </w:pPr>
            <w:ins w:id="51" w:author="Larry Pearlstein" w:date="2020-12-18T11:20:00Z">
              <w:r w:rsidRPr="00863C07">
                <w:rPr>
                  <w:rFonts w:ascii="Calibri" w:eastAsia="Times New Roman" w:hAnsi="Calibri" w:cs="Calibri"/>
                  <w:color w:val="000000"/>
                  <w:sz w:val="18"/>
                  <w:szCs w:val="18"/>
                  <w:lang w:val="en-US"/>
                </w:rPr>
                <w:t>0.5</w:t>
              </w:r>
            </w:ins>
          </w:p>
        </w:tc>
        <w:tc>
          <w:tcPr>
            <w:tcW w:w="1120" w:type="dxa"/>
            <w:tcBorders>
              <w:top w:val="nil"/>
              <w:left w:val="nil"/>
              <w:bottom w:val="single" w:sz="4" w:space="0" w:color="auto"/>
              <w:right w:val="single" w:sz="8" w:space="0" w:color="auto"/>
            </w:tcBorders>
            <w:shd w:val="clear" w:color="auto" w:fill="auto"/>
            <w:vAlign w:val="bottom"/>
            <w:hideMark/>
          </w:tcPr>
          <w:p w14:paraId="0E220399" w14:textId="77777777" w:rsidR="00863C07" w:rsidRPr="00863C07" w:rsidRDefault="00863C07" w:rsidP="00863C07">
            <w:pPr>
              <w:spacing w:line="240" w:lineRule="auto"/>
              <w:rPr>
                <w:ins w:id="52" w:author="Larry Pearlstein" w:date="2020-12-18T11:20:00Z"/>
                <w:rFonts w:ascii="Calibri" w:eastAsia="Times New Roman" w:hAnsi="Calibri" w:cs="Calibri"/>
                <w:color w:val="000000"/>
                <w:sz w:val="18"/>
                <w:szCs w:val="18"/>
                <w:lang w:val="en-US"/>
              </w:rPr>
            </w:pPr>
            <w:ins w:id="53" w:author="Larry Pearlstein" w:date="2020-12-18T11:20:00Z">
              <w:r w:rsidRPr="00863C07">
                <w:rPr>
                  <w:rFonts w:ascii="Calibri" w:eastAsia="Times New Roman" w:hAnsi="Calibri" w:cs="Calibri"/>
                  <w:color w:val="000000"/>
                  <w:sz w:val="18"/>
                  <w:szCs w:val="18"/>
                  <w:lang w:val="en-US"/>
                </w:rPr>
                <w:t> </w:t>
              </w:r>
            </w:ins>
          </w:p>
        </w:tc>
      </w:tr>
      <w:tr w:rsidR="00863C07" w:rsidRPr="00863C07" w14:paraId="3F914AA3" w14:textId="77777777" w:rsidTr="00863C07">
        <w:trPr>
          <w:trHeight w:val="480"/>
          <w:ins w:id="54" w:author="Larry Pearlstein" w:date="2020-12-18T11:20: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32FD072F" w14:textId="77777777" w:rsidR="00863C07" w:rsidRPr="00863C07" w:rsidRDefault="00863C07" w:rsidP="00863C07">
            <w:pPr>
              <w:spacing w:line="240" w:lineRule="auto"/>
              <w:rPr>
                <w:ins w:id="55" w:author="Larry Pearlstein" w:date="2020-12-18T11:20:00Z"/>
                <w:rFonts w:ascii="Calibri" w:eastAsia="Times New Roman" w:hAnsi="Calibri" w:cs="Calibri"/>
                <w:color w:val="000000"/>
                <w:sz w:val="18"/>
                <w:szCs w:val="18"/>
                <w:lang w:val="en-US"/>
              </w:rPr>
            </w:pPr>
            <w:ins w:id="56" w:author="Larry Pearlstein" w:date="2020-12-18T11:20:00Z">
              <w:r w:rsidRPr="00863C07">
                <w:rPr>
                  <w:rFonts w:ascii="Calibri" w:eastAsia="Times New Roman" w:hAnsi="Calibri" w:cs="Calibri"/>
                  <w:color w:val="000000"/>
                  <w:sz w:val="18"/>
                  <w:szCs w:val="18"/>
                  <w:lang w:val="en-US"/>
                </w:rPr>
                <w:t> </w:t>
              </w:r>
            </w:ins>
          </w:p>
        </w:tc>
        <w:tc>
          <w:tcPr>
            <w:tcW w:w="6760" w:type="dxa"/>
            <w:tcBorders>
              <w:top w:val="nil"/>
              <w:left w:val="nil"/>
              <w:bottom w:val="single" w:sz="4" w:space="0" w:color="auto"/>
              <w:right w:val="single" w:sz="4" w:space="0" w:color="auto"/>
            </w:tcBorders>
            <w:shd w:val="clear" w:color="auto" w:fill="auto"/>
            <w:vAlign w:val="bottom"/>
            <w:hideMark/>
          </w:tcPr>
          <w:p w14:paraId="30095803" w14:textId="77777777" w:rsidR="00863C07" w:rsidRPr="00863C07" w:rsidRDefault="00863C07" w:rsidP="00863C07">
            <w:pPr>
              <w:spacing w:line="240" w:lineRule="auto"/>
              <w:rPr>
                <w:ins w:id="57" w:author="Larry Pearlstein" w:date="2020-12-18T11:20:00Z"/>
                <w:rFonts w:ascii="Calibri" w:eastAsia="Times New Roman" w:hAnsi="Calibri" w:cs="Calibri"/>
                <w:color w:val="000000"/>
                <w:sz w:val="18"/>
                <w:szCs w:val="18"/>
                <w:lang w:val="en-US"/>
              </w:rPr>
            </w:pPr>
            <w:ins w:id="58" w:author="Larry Pearlstein" w:date="2020-12-18T11:20:00Z">
              <w:r w:rsidRPr="00863C07">
                <w:rPr>
                  <w:rFonts w:ascii="Calibri" w:eastAsia="Times New Roman" w:hAnsi="Calibri" w:cs="Calibri"/>
                  <w:color w:val="000000"/>
                  <w:sz w:val="18"/>
                  <w:szCs w:val="18"/>
                  <w:lang w:val="en-US"/>
                </w:rPr>
                <w:t>Use SPACE not TAB characters.  Strict indentation. Consistent placement of IF, ELSE, FOR, END</w:t>
              </w:r>
            </w:ins>
          </w:p>
        </w:tc>
        <w:tc>
          <w:tcPr>
            <w:tcW w:w="760" w:type="dxa"/>
            <w:tcBorders>
              <w:top w:val="nil"/>
              <w:left w:val="nil"/>
              <w:bottom w:val="single" w:sz="4" w:space="0" w:color="auto"/>
              <w:right w:val="single" w:sz="4" w:space="0" w:color="auto"/>
            </w:tcBorders>
            <w:shd w:val="clear" w:color="auto" w:fill="auto"/>
            <w:vAlign w:val="bottom"/>
            <w:hideMark/>
          </w:tcPr>
          <w:p w14:paraId="71823EEF" w14:textId="77777777" w:rsidR="00863C07" w:rsidRPr="00863C07" w:rsidRDefault="00863C07" w:rsidP="00863C07">
            <w:pPr>
              <w:spacing w:line="240" w:lineRule="auto"/>
              <w:jc w:val="right"/>
              <w:rPr>
                <w:ins w:id="59" w:author="Larry Pearlstein" w:date="2020-12-18T11:20:00Z"/>
                <w:rFonts w:ascii="Calibri" w:eastAsia="Times New Roman" w:hAnsi="Calibri" w:cs="Calibri"/>
                <w:color w:val="000000"/>
                <w:sz w:val="18"/>
                <w:szCs w:val="18"/>
                <w:lang w:val="en-US"/>
              </w:rPr>
            </w:pPr>
            <w:ins w:id="60" w:author="Larry Pearlstein" w:date="2020-12-18T11:20:00Z">
              <w:r w:rsidRPr="00863C07">
                <w:rPr>
                  <w:rFonts w:ascii="Calibri" w:eastAsia="Times New Roman" w:hAnsi="Calibri" w:cs="Calibri"/>
                  <w:color w:val="000000"/>
                  <w:sz w:val="18"/>
                  <w:szCs w:val="18"/>
                  <w:lang w:val="en-US"/>
                </w:rPr>
                <w:t>0.5</w:t>
              </w:r>
            </w:ins>
          </w:p>
        </w:tc>
        <w:tc>
          <w:tcPr>
            <w:tcW w:w="1120" w:type="dxa"/>
            <w:tcBorders>
              <w:top w:val="nil"/>
              <w:left w:val="nil"/>
              <w:bottom w:val="single" w:sz="4" w:space="0" w:color="auto"/>
              <w:right w:val="single" w:sz="8" w:space="0" w:color="auto"/>
            </w:tcBorders>
            <w:shd w:val="clear" w:color="auto" w:fill="auto"/>
            <w:vAlign w:val="bottom"/>
            <w:hideMark/>
          </w:tcPr>
          <w:p w14:paraId="2CB53A7B" w14:textId="77777777" w:rsidR="00863C07" w:rsidRPr="00863C07" w:rsidRDefault="00863C07" w:rsidP="00863C07">
            <w:pPr>
              <w:spacing w:line="240" w:lineRule="auto"/>
              <w:rPr>
                <w:ins w:id="61" w:author="Larry Pearlstein" w:date="2020-12-18T11:20:00Z"/>
                <w:rFonts w:ascii="Calibri" w:eastAsia="Times New Roman" w:hAnsi="Calibri" w:cs="Calibri"/>
                <w:color w:val="000000"/>
                <w:sz w:val="18"/>
                <w:szCs w:val="18"/>
                <w:lang w:val="en-US"/>
              </w:rPr>
            </w:pPr>
            <w:ins w:id="62" w:author="Larry Pearlstein" w:date="2020-12-18T11:20:00Z">
              <w:r w:rsidRPr="00863C07">
                <w:rPr>
                  <w:rFonts w:ascii="Calibri" w:eastAsia="Times New Roman" w:hAnsi="Calibri" w:cs="Calibri"/>
                  <w:color w:val="000000"/>
                  <w:sz w:val="18"/>
                  <w:szCs w:val="18"/>
                  <w:lang w:val="en-US"/>
                </w:rPr>
                <w:t> </w:t>
              </w:r>
            </w:ins>
          </w:p>
        </w:tc>
      </w:tr>
      <w:tr w:rsidR="00863C07" w:rsidRPr="00863C07" w14:paraId="0DCBC2E6" w14:textId="77777777" w:rsidTr="00863C07">
        <w:trPr>
          <w:trHeight w:val="240"/>
          <w:ins w:id="63" w:author="Larry Pearlstein" w:date="2020-12-18T11:20: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43E933C5" w14:textId="77777777" w:rsidR="00863C07" w:rsidRPr="00863C07" w:rsidRDefault="00863C07" w:rsidP="00863C07">
            <w:pPr>
              <w:spacing w:line="240" w:lineRule="auto"/>
              <w:rPr>
                <w:ins w:id="64" w:author="Larry Pearlstein" w:date="2020-12-18T11:20:00Z"/>
                <w:rFonts w:ascii="Calibri" w:eastAsia="Times New Roman" w:hAnsi="Calibri" w:cs="Calibri"/>
                <w:color w:val="000000"/>
                <w:sz w:val="18"/>
                <w:szCs w:val="18"/>
                <w:lang w:val="en-US"/>
              </w:rPr>
            </w:pPr>
            <w:ins w:id="65" w:author="Larry Pearlstein" w:date="2020-12-18T11:20:00Z">
              <w:r w:rsidRPr="00863C07">
                <w:rPr>
                  <w:rFonts w:ascii="Calibri" w:eastAsia="Times New Roman" w:hAnsi="Calibri" w:cs="Calibri"/>
                  <w:color w:val="000000"/>
                  <w:sz w:val="18"/>
                  <w:szCs w:val="18"/>
                  <w:lang w:val="en-US"/>
                </w:rPr>
                <w:t> </w:t>
              </w:r>
            </w:ins>
          </w:p>
        </w:tc>
        <w:tc>
          <w:tcPr>
            <w:tcW w:w="6760" w:type="dxa"/>
            <w:tcBorders>
              <w:top w:val="nil"/>
              <w:left w:val="nil"/>
              <w:bottom w:val="single" w:sz="4" w:space="0" w:color="auto"/>
              <w:right w:val="single" w:sz="4" w:space="0" w:color="auto"/>
            </w:tcBorders>
            <w:shd w:val="clear" w:color="auto" w:fill="auto"/>
            <w:vAlign w:val="bottom"/>
            <w:hideMark/>
          </w:tcPr>
          <w:p w14:paraId="6473DD43" w14:textId="77777777" w:rsidR="00863C07" w:rsidRPr="00863C07" w:rsidRDefault="00863C07" w:rsidP="00863C07">
            <w:pPr>
              <w:spacing w:line="240" w:lineRule="auto"/>
              <w:rPr>
                <w:ins w:id="66" w:author="Larry Pearlstein" w:date="2020-12-18T11:20:00Z"/>
                <w:rFonts w:ascii="Calibri" w:eastAsia="Times New Roman" w:hAnsi="Calibri" w:cs="Calibri"/>
                <w:color w:val="000000"/>
                <w:sz w:val="18"/>
                <w:szCs w:val="18"/>
                <w:lang w:val="en-US"/>
              </w:rPr>
            </w:pPr>
            <w:ins w:id="67" w:author="Larry Pearlstein" w:date="2020-12-18T11:20:00Z">
              <w:r w:rsidRPr="00863C07">
                <w:rPr>
                  <w:rFonts w:ascii="Calibri" w:eastAsia="Times New Roman" w:hAnsi="Calibri" w:cs="Calibri"/>
                  <w:color w:val="000000"/>
                  <w:sz w:val="18"/>
                  <w:szCs w:val="18"/>
                  <w:lang w:val="en-US"/>
                </w:rPr>
                <w:t>Full commenting</w:t>
              </w:r>
            </w:ins>
          </w:p>
        </w:tc>
        <w:tc>
          <w:tcPr>
            <w:tcW w:w="760" w:type="dxa"/>
            <w:tcBorders>
              <w:top w:val="nil"/>
              <w:left w:val="nil"/>
              <w:bottom w:val="single" w:sz="4" w:space="0" w:color="auto"/>
              <w:right w:val="single" w:sz="4" w:space="0" w:color="auto"/>
            </w:tcBorders>
            <w:shd w:val="clear" w:color="auto" w:fill="auto"/>
            <w:vAlign w:val="bottom"/>
            <w:hideMark/>
          </w:tcPr>
          <w:p w14:paraId="4BFC453B" w14:textId="77777777" w:rsidR="00863C07" w:rsidRPr="00863C07" w:rsidRDefault="00863C07" w:rsidP="00863C07">
            <w:pPr>
              <w:spacing w:line="240" w:lineRule="auto"/>
              <w:jc w:val="right"/>
              <w:rPr>
                <w:ins w:id="68" w:author="Larry Pearlstein" w:date="2020-12-18T11:20:00Z"/>
                <w:rFonts w:ascii="Calibri" w:eastAsia="Times New Roman" w:hAnsi="Calibri" w:cs="Calibri"/>
                <w:color w:val="000000"/>
                <w:sz w:val="18"/>
                <w:szCs w:val="18"/>
                <w:lang w:val="en-US"/>
              </w:rPr>
            </w:pPr>
            <w:ins w:id="69" w:author="Larry Pearlstein" w:date="2020-12-18T11:20:00Z">
              <w:r w:rsidRPr="00863C07">
                <w:rPr>
                  <w:rFonts w:ascii="Calibri" w:eastAsia="Times New Roman" w:hAnsi="Calibri" w:cs="Calibri"/>
                  <w:color w:val="000000"/>
                  <w:sz w:val="18"/>
                  <w:szCs w:val="18"/>
                  <w:lang w:val="en-US"/>
                </w:rPr>
                <w:t>1</w:t>
              </w:r>
            </w:ins>
          </w:p>
        </w:tc>
        <w:tc>
          <w:tcPr>
            <w:tcW w:w="1120" w:type="dxa"/>
            <w:tcBorders>
              <w:top w:val="nil"/>
              <w:left w:val="nil"/>
              <w:bottom w:val="single" w:sz="4" w:space="0" w:color="auto"/>
              <w:right w:val="single" w:sz="8" w:space="0" w:color="auto"/>
            </w:tcBorders>
            <w:shd w:val="clear" w:color="auto" w:fill="auto"/>
            <w:vAlign w:val="bottom"/>
            <w:hideMark/>
          </w:tcPr>
          <w:p w14:paraId="27F8C5DF" w14:textId="77777777" w:rsidR="00863C07" w:rsidRPr="00863C07" w:rsidRDefault="00863C07" w:rsidP="00863C07">
            <w:pPr>
              <w:spacing w:line="240" w:lineRule="auto"/>
              <w:rPr>
                <w:ins w:id="70" w:author="Larry Pearlstein" w:date="2020-12-18T11:20:00Z"/>
                <w:rFonts w:ascii="Calibri" w:eastAsia="Times New Roman" w:hAnsi="Calibri" w:cs="Calibri"/>
                <w:color w:val="000000"/>
                <w:sz w:val="18"/>
                <w:szCs w:val="18"/>
                <w:lang w:val="en-US"/>
              </w:rPr>
            </w:pPr>
            <w:ins w:id="71" w:author="Larry Pearlstein" w:date="2020-12-18T11:20:00Z">
              <w:r w:rsidRPr="00863C07">
                <w:rPr>
                  <w:rFonts w:ascii="Calibri" w:eastAsia="Times New Roman" w:hAnsi="Calibri" w:cs="Calibri"/>
                  <w:color w:val="000000"/>
                  <w:sz w:val="18"/>
                  <w:szCs w:val="18"/>
                  <w:lang w:val="en-US"/>
                </w:rPr>
                <w:t> </w:t>
              </w:r>
            </w:ins>
          </w:p>
        </w:tc>
      </w:tr>
      <w:tr w:rsidR="00863C07" w:rsidRPr="00863C07" w14:paraId="7B3BC85D" w14:textId="77777777" w:rsidTr="00863C07">
        <w:trPr>
          <w:trHeight w:val="240"/>
          <w:ins w:id="72" w:author="Larry Pearlstein" w:date="2020-12-18T11:20: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5D009E96" w14:textId="77777777" w:rsidR="00863C07" w:rsidRPr="00863C07" w:rsidRDefault="00863C07" w:rsidP="00863C07">
            <w:pPr>
              <w:spacing w:line="240" w:lineRule="auto"/>
              <w:rPr>
                <w:ins w:id="73" w:author="Larry Pearlstein" w:date="2020-12-18T11:20:00Z"/>
                <w:rFonts w:ascii="Calibri" w:eastAsia="Times New Roman" w:hAnsi="Calibri" w:cs="Calibri"/>
                <w:color w:val="000000"/>
                <w:sz w:val="18"/>
                <w:szCs w:val="18"/>
                <w:lang w:val="en-US"/>
              </w:rPr>
            </w:pPr>
            <w:ins w:id="74" w:author="Larry Pearlstein" w:date="2020-12-18T11:20:00Z">
              <w:r w:rsidRPr="00863C07">
                <w:rPr>
                  <w:rFonts w:ascii="Calibri" w:eastAsia="Times New Roman" w:hAnsi="Calibri" w:cs="Calibri"/>
                  <w:color w:val="000000"/>
                  <w:sz w:val="18"/>
                  <w:szCs w:val="18"/>
                  <w:lang w:val="en-US"/>
                </w:rPr>
                <w:t>Results</w:t>
              </w:r>
            </w:ins>
          </w:p>
        </w:tc>
        <w:tc>
          <w:tcPr>
            <w:tcW w:w="6760" w:type="dxa"/>
            <w:tcBorders>
              <w:top w:val="nil"/>
              <w:left w:val="nil"/>
              <w:bottom w:val="single" w:sz="4" w:space="0" w:color="auto"/>
              <w:right w:val="single" w:sz="4" w:space="0" w:color="auto"/>
            </w:tcBorders>
            <w:shd w:val="clear" w:color="auto" w:fill="auto"/>
            <w:vAlign w:val="bottom"/>
            <w:hideMark/>
          </w:tcPr>
          <w:p w14:paraId="7BD0C0B2" w14:textId="77777777" w:rsidR="00863C07" w:rsidRPr="00863C07" w:rsidRDefault="00863C07" w:rsidP="00863C07">
            <w:pPr>
              <w:spacing w:line="240" w:lineRule="auto"/>
              <w:rPr>
                <w:ins w:id="75" w:author="Larry Pearlstein" w:date="2020-12-18T11:20:00Z"/>
                <w:rFonts w:ascii="Calibri" w:eastAsia="Times New Roman" w:hAnsi="Calibri" w:cs="Calibri"/>
                <w:color w:val="000000"/>
                <w:sz w:val="18"/>
                <w:szCs w:val="18"/>
                <w:lang w:val="en-US"/>
              </w:rPr>
            </w:pPr>
            <w:ins w:id="76" w:author="Larry Pearlstein" w:date="2020-12-18T11:20:00Z">
              <w:r w:rsidRPr="00863C07">
                <w:rPr>
                  <w:rFonts w:ascii="Calibri" w:eastAsia="Times New Roman" w:hAnsi="Calibri" w:cs="Calibri"/>
                  <w:color w:val="000000"/>
                  <w:sz w:val="18"/>
                  <w:szCs w:val="18"/>
                  <w:lang w:val="en-US"/>
                </w:rPr>
                <w:t> </w:t>
              </w:r>
            </w:ins>
          </w:p>
        </w:tc>
        <w:tc>
          <w:tcPr>
            <w:tcW w:w="760" w:type="dxa"/>
            <w:tcBorders>
              <w:top w:val="nil"/>
              <w:left w:val="nil"/>
              <w:bottom w:val="single" w:sz="4" w:space="0" w:color="auto"/>
              <w:right w:val="single" w:sz="4" w:space="0" w:color="auto"/>
            </w:tcBorders>
            <w:shd w:val="clear" w:color="auto" w:fill="auto"/>
            <w:vAlign w:val="bottom"/>
            <w:hideMark/>
          </w:tcPr>
          <w:p w14:paraId="127D7590" w14:textId="77777777" w:rsidR="00863C07" w:rsidRPr="00863C07" w:rsidRDefault="00863C07" w:rsidP="00863C07">
            <w:pPr>
              <w:spacing w:line="240" w:lineRule="auto"/>
              <w:rPr>
                <w:ins w:id="77" w:author="Larry Pearlstein" w:date="2020-12-18T11:20:00Z"/>
                <w:rFonts w:ascii="Calibri" w:eastAsia="Times New Roman" w:hAnsi="Calibri" w:cs="Calibri"/>
                <w:color w:val="000000"/>
                <w:sz w:val="18"/>
                <w:szCs w:val="18"/>
                <w:lang w:val="en-US"/>
              </w:rPr>
            </w:pPr>
            <w:ins w:id="78" w:author="Larry Pearlstein" w:date="2020-12-18T11:20:00Z">
              <w:r w:rsidRPr="00863C07">
                <w:rPr>
                  <w:rFonts w:ascii="Calibri" w:eastAsia="Times New Roman" w:hAnsi="Calibri" w:cs="Calibri"/>
                  <w:color w:val="000000"/>
                  <w:sz w:val="18"/>
                  <w:szCs w:val="18"/>
                  <w:lang w:val="en-US"/>
                </w:rPr>
                <w:t> </w:t>
              </w:r>
            </w:ins>
          </w:p>
        </w:tc>
        <w:tc>
          <w:tcPr>
            <w:tcW w:w="1120" w:type="dxa"/>
            <w:tcBorders>
              <w:top w:val="nil"/>
              <w:left w:val="nil"/>
              <w:bottom w:val="single" w:sz="4" w:space="0" w:color="auto"/>
              <w:right w:val="single" w:sz="8" w:space="0" w:color="auto"/>
            </w:tcBorders>
            <w:shd w:val="clear" w:color="auto" w:fill="auto"/>
            <w:vAlign w:val="bottom"/>
            <w:hideMark/>
          </w:tcPr>
          <w:p w14:paraId="7213C364" w14:textId="77777777" w:rsidR="00863C07" w:rsidRPr="00863C07" w:rsidRDefault="00863C07" w:rsidP="00863C07">
            <w:pPr>
              <w:spacing w:line="240" w:lineRule="auto"/>
              <w:rPr>
                <w:ins w:id="79" w:author="Larry Pearlstein" w:date="2020-12-18T11:20:00Z"/>
                <w:rFonts w:ascii="Calibri" w:eastAsia="Times New Roman" w:hAnsi="Calibri" w:cs="Calibri"/>
                <w:color w:val="000000"/>
                <w:sz w:val="18"/>
                <w:szCs w:val="18"/>
                <w:lang w:val="en-US"/>
              </w:rPr>
            </w:pPr>
            <w:ins w:id="80" w:author="Larry Pearlstein" w:date="2020-12-18T11:20:00Z">
              <w:r w:rsidRPr="00863C07">
                <w:rPr>
                  <w:rFonts w:ascii="Calibri" w:eastAsia="Times New Roman" w:hAnsi="Calibri" w:cs="Calibri"/>
                  <w:color w:val="000000"/>
                  <w:sz w:val="18"/>
                  <w:szCs w:val="18"/>
                  <w:lang w:val="en-US"/>
                </w:rPr>
                <w:t> </w:t>
              </w:r>
            </w:ins>
          </w:p>
        </w:tc>
      </w:tr>
      <w:tr w:rsidR="00863C07" w:rsidRPr="00863C07" w14:paraId="1E8FB7CB" w14:textId="77777777" w:rsidTr="00863C07">
        <w:trPr>
          <w:trHeight w:val="480"/>
          <w:ins w:id="81" w:author="Larry Pearlstein" w:date="2020-12-18T11:20: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3F828D7F" w14:textId="77777777" w:rsidR="00863C07" w:rsidRPr="00863C07" w:rsidRDefault="00863C07" w:rsidP="00863C07">
            <w:pPr>
              <w:spacing w:line="240" w:lineRule="auto"/>
              <w:rPr>
                <w:ins w:id="82" w:author="Larry Pearlstein" w:date="2020-12-18T11:20:00Z"/>
                <w:rFonts w:ascii="Calibri" w:eastAsia="Times New Roman" w:hAnsi="Calibri" w:cs="Calibri"/>
                <w:color w:val="000000"/>
                <w:sz w:val="18"/>
                <w:szCs w:val="18"/>
                <w:lang w:val="en-US"/>
              </w:rPr>
            </w:pPr>
            <w:ins w:id="83" w:author="Larry Pearlstein" w:date="2020-12-18T11:20:00Z">
              <w:r w:rsidRPr="00863C07">
                <w:rPr>
                  <w:rFonts w:ascii="Calibri" w:eastAsia="Times New Roman" w:hAnsi="Calibri" w:cs="Calibri"/>
                  <w:color w:val="000000"/>
                  <w:sz w:val="18"/>
                  <w:szCs w:val="18"/>
                  <w:lang w:val="en-US"/>
                </w:rPr>
                <w:t> </w:t>
              </w:r>
            </w:ins>
          </w:p>
        </w:tc>
        <w:tc>
          <w:tcPr>
            <w:tcW w:w="6760" w:type="dxa"/>
            <w:tcBorders>
              <w:top w:val="nil"/>
              <w:left w:val="nil"/>
              <w:bottom w:val="single" w:sz="4" w:space="0" w:color="auto"/>
              <w:right w:val="single" w:sz="4" w:space="0" w:color="auto"/>
            </w:tcBorders>
            <w:shd w:val="clear" w:color="auto" w:fill="auto"/>
            <w:vAlign w:val="bottom"/>
            <w:hideMark/>
          </w:tcPr>
          <w:p w14:paraId="0E7B28C4" w14:textId="77777777" w:rsidR="00863C07" w:rsidRPr="00863C07" w:rsidRDefault="00863C07" w:rsidP="00863C07">
            <w:pPr>
              <w:spacing w:line="240" w:lineRule="auto"/>
              <w:rPr>
                <w:ins w:id="84" w:author="Larry Pearlstein" w:date="2020-12-18T11:20:00Z"/>
                <w:rFonts w:ascii="Calibri" w:eastAsia="Times New Roman" w:hAnsi="Calibri" w:cs="Calibri"/>
                <w:color w:val="000000"/>
                <w:sz w:val="18"/>
                <w:szCs w:val="18"/>
                <w:lang w:val="en-US"/>
              </w:rPr>
            </w:pPr>
            <w:ins w:id="85" w:author="Larry Pearlstein" w:date="2020-12-18T11:20:00Z">
              <w:r w:rsidRPr="00863C07">
                <w:rPr>
                  <w:rFonts w:ascii="Calibri" w:eastAsia="Times New Roman" w:hAnsi="Calibri" w:cs="Calibri"/>
                  <w:color w:val="000000"/>
                  <w:sz w:val="18"/>
                  <w:szCs w:val="18"/>
                  <w:lang w:val="en-US"/>
                </w:rPr>
                <w:t>Present all plots with informative, highly descriptive captions.</w:t>
              </w:r>
              <w:r w:rsidRPr="00863C07">
                <w:rPr>
                  <w:rFonts w:ascii="Calibri" w:eastAsia="Times New Roman" w:hAnsi="Calibri" w:cs="Calibri"/>
                  <w:color w:val="000000"/>
                  <w:sz w:val="18"/>
                  <w:szCs w:val="18"/>
                  <w:lang w:val="en-US"/>
                </w:rPr>
                <w:br/>
                <w:t>What ENG 312 circuit is reminiscent of chain of unit delays?  ANS=shift register.</w:t>
              </w:r>
            </w:ins>
          </w:p>
        </w:tc>
        <w:tc>
          <w:tcPr>
            <w:tcW w:w="760" w:type="dxa"/>
            <w:tcBorders>
              <w:top w:val="nil"/>
              <w:left w:val="nil"/>
              <w:bottom w:val="single" w:sz="4" w:space="0" w:color="auto"/>
              <w:right w:val="single" w:sz="4" w:space="0" w:color="auto"/>
            </w:tcBorders>
            <w:shd w:val="clear" w:color="auto" w:fill="auto"/>
            <w:vAlign w:val="bottom"/>
            <w:hideMark/>
          </w:tcPr>
          <w:p w14:paraId="25D7A2B3" w14:textId="77777777" w:rsidR="00863C07" w:rsidRPr="00863C07" w:rsidRDefault="00863C07" w:rsidP="00863C07">
            <w:pPr>
              <w:spacing w:line="240" w:lineRule="auto"/>
              <w:jc w:val="right"/>
              <w:rPr>
                <w:ins w:id="86" w:author="Larry Pearlstein" w:date="2020-12-18T11:20:00Z"/>
                <w:rFonts w:ascii="Calibri" w:eastAsia="Times New Roman" w:hAnsi="Calibri" w:cs="Calibri"/>
                <w:color w:val="000000"/>
                <w:sz w:val="18"/>
                <w:szCs w:val="18"/>
                <w:lang w:val="en-US"/>
              </w:rPr>
            </w:pPr>
            <w:ins w:id="87" w:author="Larry Pearlstein" w:date="2020-12-18T11:20:00Z">
              <w:r w:rsidRPr="00863C07">
                <w:rPr>
                  <w:rFonts w:ascii="Calibri" w:eastAsia="Times New Roman" w:hAnsi="Calibri" w:cs="Calibri"/>
                  <w:color w:val="000000"/>
                  <w:sz w:val="18"/>
                  <w:szCs w:val="18"/>
                  <w:lang w:val="en-US"/>
                </w:rPr>
                <w:t>0.5</w:t>
              </w:r>
            </w:ins>
          </w:p>
        </w:tc>
        <w:tc>
          <w:tcPr>
            <w:tcW w:w="1120" w:type="dxa"/>
            <w:tcBorders>
              <w:top w:val="nil"/>
              <w:left w:val="nil"/>
              <w:bottom w:val="single" w:sz="4" w:space="0" w:color="auto"/>
              <w:right w:val="single" w:sz="8" w:space="0" w:color="auto"/>
            </w:tcBorders>
            <w:shd w:val="clear" w:color="auto" w:fill="auto"/>
            <w:vAlign w:val="bottom"/>
            <w:hideMark/>
          </w:tcPr>
          <w:p w14:paraId="5C89690B" w14:textId="77777777" w:rsidR="00863C07" w:rsidRPr="00863C07" w:rsidRDefault="00863C07" w:rsidP="00863C07">
            <w:pPr>
              <w:spacing w:line="240" w:lineRule="auto"/>
              <w:rPr>
                <w:ins w:id="88" w:author="Larry Pearlstein" w:date="2020-12-18T11:20:00Z"/>
                <w:rFonts w:ascii="Calibri" w:eastAsia="Times New Roman" w:hAnsi="Calibri" w:cs="Calibri"/>
                <w:color w:val="000000"/>
                <w:sz w:val="18"/>
                <w:szCs w:val="18"/>
                <w:lang w:val="en-US"/>
              </w:rPr>
            </w:pPr>
            <w:ins w:id="89" w:author="Larry Pearlstein" w:date="2020-12-18T11:20:00Z">
              <w:r w:rsidRPr="00863C07">
                <w:rPr>
                  <w:rFonts w:ascii="Calibri" w:eastAsia="Times New Roman" w:hAnsi="Calibri" w:cs="Calibri"/>
                  <w:color w:val="000000"/>
                  <w:sz w:val="18"/>
                  <w:szCs w:val="18"/>
                  <w:lang w:val="en-US"/>
                </w:rPr>
                <w:t> </w:t>
              </w:r>
            </w:ins>
          </w:p>
        </w:tc>
      </w:tr>
      <w:tr w:rsidR="00863C07" w:rsidRPr="00863C07" w14:paraId="11E8D674" w14:textId="77777777" w:rsidTr="00863C07">
        <w:trPr>
          <w:trHeight w:val="240"/>
          <w:ins w:id="90" w:author="Larry Pearlstein" w:date="2020-12-18T11:20: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0A8AB6B3" w14:textId="77777777" w:rsidR="00863C07" w:rsidRPr="00863C07" w:rsidRDefault="00863C07" w:rsidP="00863C07">
            <w:pPr>
              <w:spacing w:line="240" w:lineRule="auto"/>
              <w:rPr>
                <w:ins w:id="91" w:author="Larry Pearlstein" w:date="2020-12-18T11:20:00Z"/>
                <w:rFonts w:ascii="Calibri" w:eastAsia="Times New Roman" w:hAnsi="Calibri" w:cs="Calibri"/>
                <w:color w:val="000000"/>
                <w:sz w:val="18"/>
                <w:szCs w:val="18"/>
                <w:lang w:val="en-US"/>
              </w:rPr>
            </w:pPr>
            <w:ins w:id="92" w:author="Larry Pearlstein" w:date="2020-12-18T11:20:00Z">
              <w:r w:rsidRPr="00863C07">
                <w:rPr>
                  <w:rFonts w:ascii="Calibri" w:eastAsia="Times New Roman" w:hAnsi="Calibri" w:cs="Calibri"/>
                  <w:color w:val="000000"/>
                  <w:sz w:val="18"/>
                  <w:szCs w:val="18"/>
                  <w:lang w:val="en-US"/>
                </w:rPr>
                <w:lastRenderedPageBreak/>
                <w:t> </w:t>
              </w:r>
            </w:ins>
          </w:p>
        </w:tc>
        <w:tc>
          <w:tcPr>
            <w:tcW w:w="6760" w:type="dxa"/>
            <w:tcBorders>
              <w:top w:val="nil"/>
              <w:left w:val="nil"/>
              <w:bottom w:val="single" w:sz="4" w:space="0" w:color="auto"/>
              <w:right w:val="single" w:sz="4" w:space="0" w:color="auto"/>
            </w:tcBorders>
            <w:shd w:val="clear" w:color="auto" w:fill="auto"/>
            <w:vAlign w:val="bottom"/>
            <w:hideMark/>
          </w:tcPr>
          <w:p w14:paraId="068F9D3D" w14:textId="77777777" w:rsidR="00863C07" w:rsidRPr="00863C07" w:rsidRDefault="00863C07" w:rsidP="00863C07">
            <w:pPr>
              <w:spacing w:line="240" w:lineRule="auto"/>
              <w:rPr>
                <w:ins w:id="93" w:author="Larry Pearlstein" w:date="2020-12-18T11:20:00Z"/>
                <w:rFonts w:ascii="Calibri" w:eastAsia="Times New Roman" w:hAnsi="Calibri" w:cs="Calibri"/>
                <w:color w:val="000000"/>
                <w:sz w:val="18"/>
                <w:szCs w:val="18"/>
                <w:lang w:val="en-US"/>
              </w:rPr>
            </w:pPr>
            <w:ins w:id="94" w:author="Larry Pearlstein" w:date="2020-12-18T11:20:00Z">
              <w:r w:rsidRPr="00863C07">
                <w:rPr>
                  <w:rFonts w:ascii="Calibri" w:eastAsia="Times New Roman" w:hAnsi="Calibri" w:cs="Calibri"/>
                  <w:color w:val="000000"/>
                  <w:sz w:val="18"/>
                  <w:szCs w:val="18"/>
                  <w:lang w:val="en-US"/>
                </w:rPr>
                <w:t>Careful sketches of normal and transposed block diagrams</w:t>
              </w:r>
            </w:ins>
          </w:p>
        </w:tc>
        <w:tc>
          <w:tcPr>
            <w:tcW w:w="760" w:type="dxa"/>
            <w:tcBorders>
              <w:top w:val="nil"/>
              <w:left w:val="nil"/>
              <w:bottom w:val="single" w:sz="4" w:space="0" w:color="auto"/>
              <w:right w:val="single" w:sz="4" w:space="0" w:color="auto"/>
            </w:tcBorders>
            <w:shd w:val="clear" w:color="auto" w:fill="auto"/>
            <w:vAlign w:val="bottom"/>
            <w:hideMark/>
          </w:tcPr>
          <w:p w14:paraId="4E8FE714" w14:textId="77777777" w:rsidR="00863C07" w:rsidRPr="00863C07" w:rsidRDefault="00863C07" w:rsidP="00863C07">
            <w:pPr>
              <w:spacing w:line="240" w:lineRule="auto"/>
              <w:jc w:val="right"/>
              <w:rPr>
                <w:ins w:id="95" w:author="Larry Pearlstein" w:date="2020-12-18T11:20:00Z"/>
                <w:rFonts w:ascii="Calibri" w:eastAsia="Times New Roman" w:hAnsi="Calibri" w:cs="Calibri"/>
                <w:color w:val="000000"/>
                <w:sz w:val="18"/>
                <w:szCs w:val="18"/>
                <w:lang w:val="en-US"/>
              </w:rPr>
            </w:pPr>
            <w:ins w:id="96" w:author="Larry Pearlstein" w:date="2020-12-18T11:20:00Z">
              <w:r w:rsidRPr="00863C07">
                <w:rPr>
                  <w:rFonts w:ascii="Calibri" w:eastAsia="Times New Roman" w:hAnsi="Calibri" w:cs="Calibri"/>
                  <w:color w:val="000000"/>
                  <w:sz w:val="18"/>
                  <w:szCs w:val="18"/>
                  <w:lang w:val="en-US"/>
                </w:rPr>
                <w:t>0.5</w:t>
              </w:r>
            </w:ins>
          </w:p>
        </w:tc>
        <w:tc>
          <w:tcPr>
            <w:tcW w:w="1120" w:type="dxa"/>
            <w:tcBorders>
              <w:top w:val="nil"/>
              <w:left w:val="nil"/>
              <w:bottom w:val="single" w:sz="4" w:space="0" w:color="auto"/>
              <w:right w:val="single" w:sz="8" w:space="0" w:color="auto"/>
            </w:tcBorders>
            <w:shd w:val="clear" w:color="auto" w:fill="auto"/>
            <w:vAlign w:val="bottom"/>
            <w:hideMark/>
          </w:tcPr>
          <w:p w14:paraId="01A0D3C5" w14:textId="77777777" w:rsidR="00863C07" w:rsidRPr="00863C07" w:rsidRDefault="00863C07" w:rsidP="00863C07">
            <w:pPr>
              <w:spacing w:line="240" w:lineRule="auto"/>
              <w:rPr>
                <w:ins w:id="97" w:author="Larry Pearlstein" w:date="2020-12-18T11:20:00Z"/>
                <w:rFonts w:ascii="Calibri" w:eastAsia="Times New Roman" w:hAnsi="Calibri" w:cs="Calibri"/>
                <w:color w:val="000000"/>
                <w:sz w:val="18"/>
                <w:szCs w:val="18"/>
                <w:lang w:val="en-US"/>
              </w:rPr>
            </w:pPr>
            <w:ins w:id="98" w:author="Larry Pearlstein" w:date="2020-12-18T11:20:00Z">
              <w:r w:rsidRPr="00863C07">
                <w:rPr>
                  <w:rFonts w:ascii="Calibri" w:eastAsia="Times New Roman" w:hAnsi="Calibri" w:cs="Calibri"/>
                  <w:color w:val="000000"/>
                  <w:sz w:val="18"/>
                  <w:szCs w:val="18"/>
                  <w:lang w:val="en-US"/>
                </w:rPr>
                <w:t> </w:t>
              </w:r>
            </w:ins>
          </w:p>
        </w:tc>
      </w:tr>
      <w:tr w:rsidR="00863C07" w:rsidRPr="00863C07" w14:paraId="1016164B" w14:textId="77777777" w:rsidTr="00863C07">
        <w:trPr>
          <w:trHeight w:val="240"/>
          <w:ins w:id="99" w:author="Larry Pearlstein" w:date="2020-12-18T11:20: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2C77E839" w14:textId="77777777" w:rsidR="00863C07" w:rsidRPr="00863C07" w:rsidRDefault="00863C07" w:rsidP="00863C07">
            <w:pPr>
              <w:spacing w:line="240" w:lineRule="auto"/>
              <w:rPr>
                <w:ins w:id="100" w:author="Larry Pearlstein" w:date="2020-12-18T11:20:00Z"/>
                <w:rFonts w:ascii="Calibri" w:eastAsia="Times New Roman" w:hAnsi="Calibri" w:cs="Calibri"/>
                <w:color w:val="000000"/>
                <w:sz w:val="18"/>
                <w:szCs w:val="18"/>
                <w:lang w:val="en-US"/>
              </w:rPr>
            </w:pPr>
            <w:ins w:id="101" w:author="Larry Pearlstein" w:date="2020-12-18T11:20:00Z">
              <w:r w:rsidRPr="00863C07">
                <w:rPr>
                  <w:rFonts w:ascii="Calibri" w:eastAsia="Times New Roman" w:hAnsi="Calibri" w:cs="Calibri"/>
                  <w:color w:val="000000"/>
                  <w:sz w:val="18"/>
                  <w:szCs w:val="18"/>
                  <w:lang w:val="en-US"/>
                </w:rPr>
                <w:t> </w:t>
              </w:r>
            </w:ins>
          </w:p>
        </w:tc>
        <w:tc>
          <w:tcPr>
            <w:tcW w:w="6760" w:type="dxa"/>
            <w:tcBorders>
              <w:top w:val="nil"/>
              <w:left w:val="nil"/>
              <w:bottom w:val="single" w:sz="4" w:space="0" w:color="auto"/>
              <w:right w:val="single" w:sz="4" w:space="0" w:color="auto"/>
            </w:tcBorders>
            <w:shd w:val="clear" w:color="auto" w:fill="auto"/>
            <w:vAlign w:val="bottom"/>
            <w:hideMark/>
          </w:tcPr>
          <w:p w14:paraId="0F14AE03" w14:textId="77777777" w:rsidR="00863C07" w:rsidRPr="00863C07" w:rsidRDefault="00863C07" w:rsidP="00863C07">
            <w:pPr>
              <w:spacing w:line="240" w:lineRule="auto"/>
              <w:rPr>
                <w:ins w:id="102" w:author="Larry Pearlstein" w:date="2020-12-18T11:20:00Z"/>
                <w:rFonts w:ascii="Calibri" w:eastAsia="Times New Roman" w:hAnsi="Calibri" w:cs="Calibri"/>
                <w:color w:val="000000"/>
                <w:sz w:val="18"/>
                <w:szCs w:val="18"/>
                <w:lang w:val="en-US"/>
              </w:rPr>
            </w:pPr>
            <w:ins w:id="103" w:author="Larry Pearlstein" w:date="2020-12-18T11:20:00Z">
              <w:r w:rsidRPr="00863C07">
                <w:rPr>
                  <w:rFonts w:ascii="Calibri" w:eastAsia="Times New Roman" w:hAnsi="Calibri" w:cs="Calibri"/>
                  <w:color w:val="000000"/>
                  <w:sz w:val="18"/>
                  <w:szCs w:val="18"/>
                  <w:lang w:val="en-US"/>
                </w:rPr>
                <w:t>Measure DC gain, and compute the theoretical DC gain.</w:t>
              </w:r>
            </w:ins>
          </w:p>
        </w:tc>
        <w:tc>
          <w:tcPr>
            <w:tcW w:w="760" w:type="dxa"/>
            <w:tcBorders>
              <w:top w:val="nil"/>
              <w:left w:val="nil"/>
              <w:bottom w:val="single" w:sz="4" w:space="0" w:color="auto"/>
              <w:right w:val="single" w:sz="4" w:space="0" w:color="auto"/>
            </w:tcBorders>
            <w:shd w:val="clear" w:color="auto" w:fill="auto"/>
            <w:vAlign w:val="bottom"/>
            <w:hideMark/>
          </w:tcPr>
          <w:p w14:paraId="27645603" w14:textId="77777777" w:rsidR="00863C07" w:rsidRPr="00863C07" w:rsidRDefault="00863C07" w:rsidP="00863C07">
            <w:pPr>
              <w:spacing w:line="240" w:lineRule="auto"/>
              <w:jc w:val="right"/>
              <w:rPr>
                <w:ins w:id="104" w:author="Larry Pearlstein" w:date="2020-12-18T11:20:00Z"/>
                <w:rFonts w:ascii="Calibri" w:eastAsia="Times New Roman" w:hAnsi="Calibri" w:cs="Calibri"/>
                <w:color w:val="000000"/>
                <w:sz w:val="18"/>
                <w:szCs w:val="18"/>
                <w:lang w:val="en-US"/>
              </w:rPr>
            </w:pPr>
            <w:ins w:id="105" w:author="Larry Pearlstein" w:date="2020-12-18T11:20:00Z">
              <w:r w:rsidRPr="00863C07">
                <w:rPr>
                  <w:rFonts w:ascii="Calibri" w:eastAsia="Times New Roman" w:hAnsi="Calibri" w:cs="Calibri"/>
                  <w:color w:val="000000"/>
                  <w:sz w:val="18"/>
                  <w:szCs w:val="18"/>
                  <w:lang w:val="en-US"/>
                </w:rPr>
                <w:t>0.5</w:t>
              </w:r>
            </w:ins>
          </w:p>
        </w:tc>
        <w:tc>
          <w:tcPr>
            <w:tcW w:w="1120" w:type="dxa"/>
            <w:tcBorders>
              <w:top w:val="nil"/>
              <w:left w:val="nil"/>
              <w:bottom w:val="single" w:sz="4" w:space="0" w:color="auto"/>
              <w:right w:val="single" w:sz="8" w:space="0" w:color="auto"/>
            </w:tcBorders>
            <w:shd w:val="clear" w:color="auto" w:fill="auto"/>
            <w:vAlign w:val="bottom"/>
            <w:hideMark/>
          </w:tcPr>
          <w:p w14:paraId="4F4473AA" w14:textId="77777777" w:rsidR="00863C07" w:rsidRPr="00863C07" w:rsidRDefault="00863C07" w:rsidP="00863C07">
            <w:pPr>
              <w:spacing w:line="240" w:lineRule="auto"/>
              <w:rPr>
                <w:ins w:id="106" w:author="Larry Pearlstein" w:date="2020-12-18T11:20:00Z"/>
                <w:rFonts w:ascii="Calibri" w:eastAsia="Times New Roman" w:hAnsi="Calibri" w:cs="Calibri"/>
                <w:color w:val="000000"/>
                <w:sz w:val="18"/>
                <w:szCs w:val="18"/>
                <w:lang w:val="en-US"/>
              </w:rPr>
            </w:pPr>
            <w:ins w:id="107" w:author="Larry Pearlstein" w:date="2020-12-18T11:20:00Z">
              <w:r w:rsidRPr="00863C07">
                <w:rPr>
                  <w:rFonts w:ascii="Calibri" w:eastAsia="Times New Roman" w:hAnsi="Calibri" w:cs="Calibri"/>
                  <w:color w:val="000000"/>
                  <w:sz w:val="18"/>
                  <w:szCs w:val="18"/>
                  <w:lang w:val="en-US"/>
                </w:rPr>
                <w:t> </w:t>
              </w:r>
            </w:ins>
          </w:p>
        </w:tc>
      </w:tr>
      <w:tr w:rsidR="00863C07" w:rsidRPr="00863C07" w14:paraId="24107DD9" w14:textId="77777777" w:rsidTr="00863C07">
        <w:trPr>
          <w:trHeight w:val="240"/>
          <w:ins w:id="108" w:author="Larry Pearlstein" w:date="2020-12-18T11:20: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3A61E8A7" w14:textId="77777777" w:rsidR="00863C07" w:rsidRPr="00863C07" w:rsidRDefault="00863C07" w:rsidP="00863C07">
            <w:pPr>
              <w:spacing w:line="240" w:lineRule="auto"/>
              <w:rPr>
                <w:ins w:id="109" w:author="Larry Pearlstein" w:date="2020-12-18T11:20:00Z"/>
                <w:rFonts w:ascii="Calibri" w:eastAsia="Times New Roman" w:hAnsi="Calibri" w:cs="Calibri"/>
                <w:color w:val="000000"/>
                <w:sz w:val="18"/>
                <w:szCs w:val="18"/>
                <w:lang w:val="en-US"/>
              </w:rPr>
            </w:pPr>
            <w:ins w:id="110" w:author="Larry Pearlstein" w:date="2020-12-18T11:20:00Z">
              <w:r w:rsidRPr="00863C07">
                <w:rPr>
                  <w:rFonts w:ascii="Calibri" w:eastAsia="Times New Roman" w:hAnsi="Calibri" w:cs="Calibri"/>
                  <w:color w:val="000000"/>
                  <w:sz w:val="18"/>
                  <w:szCs w:val="18"/>
                  <w:lang w:val="en-US"/>
                </w:rPr>
                <w:t> </w:t>
              </w:r>
            </w:ins>
          </w:p>
        </w:tc>
        <w:tc>
          <w:tcPr>
            <w:tcW w:w="6760" w:type="dxa"/>
            <w:tcBorders>
              <w:top w:val="nil"/>
              <w:left w:val="nil"/>
              <w:bottom w:val="single" w:sz="4" w:space="0" w:color="auto"/>
              <w:right w:val="single" w:sz="4" w:space="0" w:color="auto"/>
            </w:tcBorders>
            <w:shd w:val="clear" w:color="auto" w:fill="auto"/>
            <w:vAlign w:val="bottom"/>
            <w:hideMark/>
          </w:tcPr>
          <w:p w14:paraId="59272B5A" w14:textId="77777777" w:rsidR="00863C07" w:rsidRPr="00863C07" w:rsidRDefault="00863C07" w:rsidP="00863C07">
            <w:pPr>
              <w:spacing w:line="240" w:lineRule="auto"/>
              <w:rPr>
                <w:ins w:id="111" w:author="Larry Pearlstein" w:date="2020-12-18T11:20:00Z"/>
                <w:rFonts w:ascii="Calibri" w:eastAsia="Times New Roman" w:hAnsi="Calibri" w:cs="Calibri"/>
                <w:color w:val="000000"/>
                <w:sz w:val="18"/>
                <w:szCs w:val="18"/>
                <w:lang w:val="en-US"/>
              </w:rPr>
            </w:pPr>
            <w:ins w:id="112" w:author="Larry Pearlstein" w:date="2020-12-18T11:20:00Z">
              <w:r w:rsidRPr="00863C07">
                <w:rPr>
                  <w:rFonts w:ascii="Calibri" w:eastAsia="Times New Roman" w:hAnsi="Calibri" w:cs="Calibri"/>
                  <w:color w:val="000000"/>
                  <w:sz w:val="18"/>
                  <w:szCs w:val="18"/>
                  <w:lang w:val="en-US"/>
                </w:rPr>
                <w:t>Chirp stimulus - compare against theoretical magnitude response</w:t>
              </w:r>
            </w:ins>
          </w:p>
        </w:tc>
        <w:tc>
          <w:tcPr>
            <w:tcW w:w="760" w:type="dxa"/>
            <w:tcBorders>
              <w:top w:val="nil"/>
              <w:left w:val="nil"/>
              <w:bottom w:val="single" w:sz="4" w:space="0" w:color="auto"/>
              <w:right w:val="single" w:sz="4" w:space="0" w:color="auto"/>
            </w:tcBorders>
            <w:shd w:val="clear" w:color="auto" w:fill="auto"/>
            <w:vAlign w:val="bottom"/>
            <w:hideMark/>
          </w:tcPr>
          <w:p w14:paraId="4EB70FFC" w14:textId="77777777" w:rsidR="00863C07" w:rsidRPr="00863C07" w:rsidRDefault="00863C07" w:rsidP="00863C07">
            <w:pPr>
              <w:spacing w:line="240" w:lineRule="auto"/>
              <w:jc w:val="right"/>
              <w:rPr>
                <w:ins w:id="113" w:author="Larry Pearlstein" w:date="2020-12-18T11:20:00Z"/>
                <w:rFonts w:ascii="Calibri" w:eastAsia="Times New Roman" w:hAnsi="Calibri" w:cs="Calibri"/>
                <w:color w:val="000000"/>
                <w:sz w:val="18"/>
                <w:szCs w:val="18"/>
                <w:lang w:val="en-US"/>
              </w:rPr>
            </w:pPr>
            <w:ins w:id="114" w:author="Larry Pearlstein" w:date="2020-12-18T11:20:00Z">
              <w:r w:rsidRPr="00863C07">
                <w:rPr>
                  <w:rFonts w:ascii="Calibri" w:eastAsia="Times New Roman" w:hAnsi="Calibri" w:cs="Calibri"/>
                  <w:color w:val="000000"/>
                  <w:sz w:val="18"/>
                  <w:szCs w:val="18"/>
                  <w:lang w:val="en-US"/>
                </w:rPr>
                <w:t>0.5</w:t>
              </w:r>
            </w:ins>
          </w:p>
        </w:tc>
        <w:tc>
          <w:tcPr>
            <w:tcW w:w="1120" w:type="dxa"/>
            <w:tcBorders>
              <w:top w:val="nil"/>
              <w:left w:val="nil"/>
              <w:bottom w:val="single" w:sz="4" w:space="0" w:color="auto"/>
              <w:right w:val="single" w:sz="8" w:space="0" w:color="auto"/>
            </w:tcBorders>
            <w:shd w:val="clear" w:color="auto" w:fill="auto"/>
            <w:vAlign w:val="bottom"/>
            <w:hideMark/>
          </w:tcPr>
          <w:p w14:paraId="5FED0CCA" w14:textId="77777777" w:rsidR="00863C07" w:rsidRPr="00863C07" w:rsidRDefault="00863C07" w:rsidP="00863C07">
            <w:pPr>
              <w:spacing w:line="240" w:lineRule="auto"/>
              <w:rPr>
                <w:ins w:id="115" w:author="Larry Pearlstein" w:date="2020-12-18T11:20:00Z"/>
                <w:rFonts w:ascii="Calibri" w:eastAsia="Times New Roman" w:hAnsi="Calibri" w:cs="Calibri"/>
                <w:color w:val="000000"/>
                <w:sz w:val="18"/>
                <w:szCs w:val="18"/>
                <w:lang w:val="en-US"/>
              </w:rPr>
            </w:pPr>
            <w:ins w:id="116" w:author="Larry Pearlstein" w:date="2020-12-18T11:20:00Z">
              <w:r w:rsidRPr="00863C07">
                <w:rPr>
                  <w:rFonts w:ascii="Calibri" w:eastAsia="Times New Roman" w:hAnsi="Calibri" w:cs="Calibri"/>
                  <w:color w:val="000000"/>
                  <w:sz w:val="18"/>
                  <w:szCs w:val="18"/>
                  <w:lang w:val="en-US"/>
                </w:rPr>
                <w:t> </w:t>
              </w:r>
            </w:ins>
          </w:p>
        </w:tc>
      </w:tr>
      <w:tr w:rsidR="00863C07" w:rsidRPr="00863C07" w14:paraId="7AD7EA5E" w14:textId="77777777" w:rsidTr="00863C07">
        <w:trPr>
          <w:trHeight w:val="240"/>
          <w:ins w:id="117" w:author="Larry Pearlstein" w:date="2020-12-18T11:20: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27B8A6DB" w14:textId="77777777" w:rsidR="00863C07" w:rsidRPr="00863C07" w:rsidRDefault="00863C07" w:rsidP="00863C07">
            <w:pPr>
              <w:spacing w:line="240" w:lineRule="auto"/>
              <w:rPr>
                <w:ins w:id="118" w:author="Larry Pearlstein" w:date="2020-12-18T11:20:00Z"/>
                <w:rFonts w:ascii="Calibri" w:eastAsia="Times New Roman" w:hAnsi="Calibri" w:cs="Calibri"/>
                <w:color w:val="000000"/>
                <w:sz w:val="18"/>
                <w:szCs w:val="18"/>
                <w:lang w:val="en-US"/>
              </w:rPr>
            </w:pPr>
            <w:ins w:id="119" w:author="Larry Pearlstein" w:date="2020-12-18T11:20:00Z">
              <w:r w:rsidRPr="00863C07">
                <w:rPr>
                  <w:rFonts w:ascii="Calibri" w:eastAsia="Times New Roman" w:hAnsi="Calibri" w:cs="Calibri"/>
                  <w:color w:val="000000"/>
                  <w:sz w:val="18"/>
                  <w:szCs w:val="18"/>
                  <w:lang w:val="en-US"/>
                </w:rPr>
                <w:t>Knowledge Gained</w:t>
              </w:r>
            </w:ins>
          </w:p>
        </w:tc>
        <w:tc>
          <w:tcPr>
            <w:tcW w:w="6760" w:type="dxa"/>
            <w:tcBorders>
              <w:top w:val="nil"/>
              <w:left w:val="nil"/>
              <w:bottom w:val="single" w:sz="4" w:space="0" w:color="auto"/>
              <w:right w:val="single" w:sz="4" w:space="0" w:color="auto"/>
            </w:tcBorders>
            <w:shd w:val="clear" w:color="auto" w:fill="auto"/>
            <w:vAlign w:val="bottom"/>
            <w:hideMark/>
          </w:tcPr>
          <w:p w14:paraId="71E5DBCC" w14:textId="77777777" w:rsidR="00863C07" w:rsidRPr="00863C07" w:rsidRDefault="00863C07" w:rsidP="00863C07">
            <w:pPr>
              <w:spacing w:line="240" w:lineRule="auto"/>
              <w:rPr>
                <w:ins w:id="120" w:author="Larry Pearlstein" w:date="2020-12-18T11:20:00Z"/>
                <w:rFonts w:ascii="Calibri" w:eastAsia="Times New Roman" w:hAnsi="Calibri" w:cs="Calibri"/>
                <w:color w:val="000000"/>
                <w:sz w:val="18"/>
                <w:szCs w:val="18"/>
                <w:lang w:val="en-US"/>
              </w:rPr>
            </w:pPr>
            <w:ins w:id="121" w:author="Larry Pearlstein" w:date="2020-12-18T11:20:00Z">
              <w:r w:rsidRPr="00863C07">
                <w:rPr>
                  <w:rFonts w:ascii="Calibri" w:eastAsia="Times New Roman" w:hAnsi="Calibri" w:cs="Calibri"/>
                  <w:color w:val="000000"/>
                  <w:sz w:val="18"/>
                  <w:szCs w:val="18"/>
                  <w:lang w:val="en-US"/>
                </w:rPr>
                <w:t> </w:t>
              </w:r>
            </w:ins>
          </w:p>
        </w:tc>
        <w:tc>
          <w:tcPr>
            <w:tcW w:w="760" w:type="dxa"/>
            <w:tcBorders>
              <w:top w:val="nil"/>
              <w:left w:val="nil"/>
              <w:bottom w:val="single" w:sz="4" w:space="0" w:color="auto"/>
              <w:right w:val="single" w:sz="4" w:space="0" w:color="auto"/>
            </w:tcBorders>
            <w:shd w:val="clear" w:color="auto" w:fill="auto"/>
            <w:vAlign w:val="bottom"/>
            <w:hideMark/>
          </w:tcPr>
          <w:p w14:paraId="1A2E22D0" w14:textId="77777777" w:rsidR="00863C07" w:rsidRPr="00863C07" w:rsidRDefault="00863C07" w:rsidP="00863C07">
            <w:pPr>
              <w:spacing w:line="240" w:lineRule="auto"/>
              <w:jc w:val="right"/>
              <w:rPr>
                <w:ins w:id="122" w:author="Larry Pearlstein" w:date="2020-12-18T11:20:00Z"/>
                <w:rFonts w:ascii="Calibri" w:eastAsia="Times New Roman" w:hAnsi="Calibri" w:cs="Calibri"/>
                <w:color w:val="000000"/>
                <w:sz w:val="18"/>
                <w:szCs w:val="18"/>
                <w:lang w:val="en-US"/>
              </w:rPr>
            </w:pPr>
            <w:ins w:id="123" w:author="Larry Pearlstein" w:date="2020-12-18T11:20:00Z">
              <w:r w:rsidRPr="00863C07">
                <w:rPr>
                  <w:rFonts w:ascii="Calibri" w:eastAsia="Times New Roman" w:hAnsi="Calibri" w:cs="Calibri"/>
                  <w:color w:val="000000"/>
                  <w:sz w:val="18"/>
                  <w:szCs w:val="18"/>
                  <w:lang w:val="en-US"/>
                </w:rPr>
                <w:t>1</w:t>
              </w:r>
            </w:ins>
          </w:p>
        </w:tc>
        <w:tc>
          <w:tcPr>
            <w:tcW w:w="1120" w:type="dxa"/>
            <w:tcBorders>
              <w:top w:val="nil"/>
              <w:left w:val="nil"/>
              <w:bottom w:val="single" w:sz="4" w:space="0" w:color="auto"/>
              <w:right w:val="single" w:sz="8" w:space="0" w:color="auto"/>
            </w:tcBorders>
            <w:shd w:val="clear" w:color="auto" w:fill="auto"/>
            <w:vAlign w:val="bottom"/>
            <w:hideMark/>
          </w:tcPr>
          <w:p w14:paraId="76FA4938" w14:textId="77777777" w:rsidR="00863C07" w:rsidRPr="00863C07" w:rsidRDefault="00863C07" w:rsidP="00863C07">
            <w:pPr>
              <w:spacing w:line="240" w:lineRule="auto"/>
              <w:rPr>
                <w:ins w:id="124" w:author="Larry Pearlstein" w:date="2020-12-18T11:20:00Z"/>
                <w:rFonts w:ascii="Calibri" w:eastAsia="Times New Roman" w:hAnsi="Calibri" w:cs="Calibri"/>
                <w:color w:val="000000"/>
                <w:sz w:val="18"/>
                <w:szCs w:val="18"/>
                <w:lang w:val="en-US"/>
              </w:rPr>
            </w:pPr>
            <w:ins w:id="125" w:author="Larry Pearlstein" w:date="2020-12-18T11:20:00Z">
              <w:r w:rsidRPr="00863C07">
                <w:rPr>
                  <w:rFonts w:ascii="Calibri" w:eastAsia="Times New Roman" w:hAnsi="Calibri" w:cs="Calibri"/>
                  <w:color w:val="000000"/>
                  <w:sz w:val="18"/>
                  <w:szCs w:val="18"/>
                  <w:lang w:val="en-US"/>
                </w:rPr>
                <w:t> </w:t>
              </w:r>
            </w:ins>
          </w:p>
        </w:tc>
      </w:tr>
      <w:tr w:rsidR="00863C07" w:rsidRPr="00863C07" w14:paraId="1CDCDA9A" w14:textId="77777777" w:rsidTr="00863C07">
        <w:trPr>
          <w:trHeight w:val="255"/>
          <w:ins w:id="126" w:author="Larry Pearlstein" w:date="2020-12-18T11:20:00Z"/>
        </w:trPr>
        <w:tc>
          <w:tcPr>
            <w:tcW w:w="2220" w:type="dxa"/>
            <w:tcBorders>
              <w:top w:val="nil"/>
              <w:left w:val="single" w:sz="8" w:space="0" w:color="auto"/>
              <w:bottom w:val="double" w:sz="6" w:space="0" w:color="auto"/>
              <w:right w:val="single" w:sz="4" w:space="0" w:color="auto"/>
            </w:tcBorders>
            <w:shd w:val="clear" w:color="auto" w:fill="auto"/>
            <w:vAlign w:val="bottom"/>
            <w:hideMark/>
          </w:tcPr>
          <w:p w14:paraId="48471042" w14:textId="77777777" w:rsidR="00863C07" w:rsidRPr="00863C07" w:rsidRDefault="00863C07" w:rsidP="00863C07">
            <w:pPr>
              <w:spacing w:line="240" w:lineRule="auto"/>
              <w:rPr>
                <w:ins w:id="127" w:author="Larry Pearlstein" w:date="2020-12-18T11:20:00Z"/>
                <w:rFonts w:ascii="Calibri" w:eastAsia="Times New Roman" w:hAnsi="Calibri" w:cs="Calibri"/>
                <w:color w:val="000000"/>
                <w:sz w:val="18"/>
                <w:szCs w:val="18"/>
                <w:lang w:val="en-US"/>
              </w:rPr>
            </w:pPr>
            <w:ins w:id="128" w:author="Larry Pearlstein" w:date="2020-12-18T11:20:00Z">
              <w:r w:rsidRPr="00863C07">
                <w:rPr>
                  <w:rFonts w:ascii="Calibri" w:eastAsia="Times New Roman" w:hAnsi="Calibri" w:cs="Calibri"/>
                  <w:color w:val="000000"/>
                  <w:sz w:val="18"/>
                  <w:szCs w:val="18"/>
                  <w:lang w:val="en-US"/>
                </w:rPr>
                <w:t>Who Did What</w:t>
              </w:r>
            </w:ins>
          </w:p>
        </w:tc>
        <w:tc>
          <w:tcPr>
            <w:tcW w:w="6760" w:type="dxa"/>
            <w:tcBorders>
              <w:top w:val="nil"/>
              <w:left w:val="nil"/>
              <w:bottom w:val="double" w:sz="6" w:space="0" w:color="auto"/>
              <w:right w:val="single" w:sz="4" w:space="0" w:color="auto"/>
            </w:tcBorders>
            <w:shd w:val="clear" w:color="auto" w:fill="auto"/>
            <w:vAlign w:val="bottom"/>
            <w:hideMark/>
          </w:tcPr>
          <w:p w14:paraId="69479468" w14:textId="77777777" w:rsidR="00863C07" w:rsidRPr="00863C07" w:rsidRDefault="00863C07" w:rsidP="00863C07">
            <w:pPr>
              <w:spacing w:line="240" w:lineRule="auto"/>
              <w:rPr>
                <w:ins w:id="129" w:author="Larry Pearlstein" w:date="2020-12-18T11:20:00Z"/>
                <w:rFonts w:ascii="Calibri" w:eastAsia="Times New Roman" w:hAnsi="Calibri" w:cs="Calibri"/>
                <w:color w:val="000000"/>
                <w:sz w:val="18"/>
                <w:szCs w:val="18"/>
                <w:lang w:val="en-US"/>
              </w:rPr>
            </w:pPr>
            <w:ins w:id="130" w:author="Larry Pearlstein" w:date="2020-12-18T11:20:00Z">
              <w:r w:rsidRPr="00863C07">
                <w:rPr>
                  <w:rFonts w:ascii="Calibri" w:eastAsia="Times New Roman" w:hAnsi="Calibri" w:cs="Calibri"/>
                  <w:color w:val="000000"/>
                  <w:sz w:val="18"/>
                  <w:szCs w:val="18"/>
                  <w:lang w:val="en-US"/>
                </w:rPr>
                <w:t> </w:t>
              </w:r>
            </w:ins>
          </w:p>
        </w:tc>
        <w:tc>
          <w:tcPr>
            <w:tcW w:w="760" w:type="dxa"/>
            <w:tcBorders>
              <w:top w:val="nil"/>
              <w:left w:val="nil"/>
              <w:bottom w:val="double" w:sz="6" w:space="0" w:color="auto"/>
              <w:right w:val="single" w:sz="4" w:space="0" w:color="auto"/>
            </w:tcBorders>
            <w:shd w:val="clear" w:color="auto" w:fill="auto"/>
            <w:vAlign w:val="bottom"/>
            <w:hideMark/>
          </w:tcPr>
          <w:p w14:paraId="7A155137" w14:textId="77777777" w:rsidR="00863C07" w:rsidRPr="00863C07" w:rsidRDefault="00863C07" w:rsidP="00863C07">
            <w:pPr>
              <w:spacing w:line="240" w:lineRule="auto"/>
              <w:jc w:val="right"/>
              <w:rPr>
                <w:ins w:id="131" w:author="Larry Pearlstein" w:date="2020-12-18T11:20:00Z"/>
                <w:rFonts w:ascii="Calibri" w:eastAsia="Times New Roman" w:hAnsi="Calibri" w:cs="Calibri"/>
                <w:color w:val="000000"/>
                <w:sz w:val="18"/>
                <w:szCs w:val="18"/>
                <w:lang w:val="en-US"/>
              </w:rPr>
            </w:pPr>
            <w:ins w:id="132" w:author="Larry Pearlstein" w:date="2020-12-18T11:20:00Z">
              <w:r w:rsidRPr="00863C07">
                <w:rPr>
                  <w:rFonts w:ascii="Calibri" w:eastAsia="Times New Roman" w:hAnsi="Calibri" w:cs="Calibri"/>
                  <w:color w:val="000000"/>
                  <w:sz w:val="18"/>
                  <w:szCs w:val="18"/>
                  <w:lang w:val="en-US"/>
                </w:rPr>
                <w:t>1</w:t>
              </w:r>
            </w:ins>
          </w:p>
        </w:tc>
        <w:tc>
          <w:tcPr>
            <w:tcW w:w="1120" w:type="dxa"/>
            <w:tcBorders>
              <w:top w:val="nil"/>
              <w:left w:val="nil"/>
              <w:bottom w:val="double" w:sz="6" w:space="0" w:color="auto"/>
              <w:right w:val="single" w:sz="8" w:space="0" w:color="auto"/>
            </w:tcBorders>
            <w:shd w:val="clear" w:color="auto" w:fill="auto"/>
            <w:vAlign w:val="bottom"/>
            <w:hideMark/>
          </w:tcPr>
          <w:p w14:paraId="1ED9995A" w14:textId="77777777" w:rsidR="00863C07" w:rsidRPr="00863C07" w:rsidRDefault="00863C07" w:rsidP="00863C07">
            <w:pPr>
              <w:spacing w:line="240" w:lineRule="auto"/>
              <w:rPr>
                <w:ins w:id="133" w:author="Larry Pearlstein" w:date="2020-12-18T11:20:00Z"/>
                <w:rFonts w:ascii="Calibri" w:eastAsia="Times New Roman" w:hAnsi="Calibri" w:cs="Calibri"/>
                <w:color w:val="000000"/>
                <w:sz w:val="18"/>
                <w:szCs w:val="18"/>
                <w:lang w:val="en-US"/>
              </w:rPr>
            </w:pPr>
            <w:ins w:id="134" w:author="Larry Pearlstein" w:date="2020-12-18T11:20:00Z">
              <w:r w:rsidRPr="00863C07">
                <w:rPr>
                  <w:rFonts w:ascii="Calibri" w:eastAsia="Times New Roman" w:hAnsi="Calibri" w:cs="Calibri"/>
                  <w:color w:val="000000"/>
                  <w:sz w:val="18"/>
                  <w:szCs w:val="18"/>
                  <w:lang w:val="en-US"/>
                </w:rPr>
                <w:t> </w:t>
              </w:r>
            </w:ins>
          </w:p>
        </w:tc>
      </w:tr>
      <w:tr w:rsidR="00863C07" w:rsidRPr="00863C07" w14:paraId="48B18DFB" w14:textId="77777777" w:rsidTr="00863C07">
        <w:trPr>
          <w:trHeight w:val="270"/>
          <w:ins w:id="135" w:author="Larry Pearlstein" w:date="2020-12-18T11:20:00Z"/>
        </w:trPr>
        <w:tc>
          <w:tcPr>
            <w:tcW w:w="2220" w:type="dxa"/>
            <w:tcBorders>
              <w:top w:val="nil"/>
              <w:left w:val="single" w:sz="8" w:space="0" w:color="auto"/>
              <w:bottom w:val="single" w:sz="8" w:space="0" w:color="auto"/>
              <w:right w:val="single" w:sz="4" w:space="0" w:color="auto"/>
            </w:tcBorders>
            <w:shd w:val="clear" w:color="auto" w:fill="auto"/>
            <w:vAlign w:val="bottom"/>
            <w:hideMark/>
          </w:tcPr>
          <w:p w14:paraId="5FBB15AB" w14:textId="77777777" w:rsidR="00863C07" w:rsidRPr="00863C07" w:rsidRDefault="00863C07" w:rsidP="00863C07">
            <w:pPr>
              <w:spacing w:line="240" w:lineRule="auto"/>
              <w:rPr>
                <w:ins w:id="136" w:author="Larry Pearlstein" w:date="2020-12-18T11:20:00Z"/>
                <w:rFonts w:ascii="Calibri" w:eastAsia="Times New Roman" w:hAnsi="Calibri" w:cs="Calibri"/>
                <w:b/>
                <w:bCs/>
                <w:color w:val="000000"/>
                <w:sz w:val="18"/>
                <w:szCs w:val="18"/>
                <w:lang w:val="en-US"/>
              </w:rPr>
            </w:pPr>
            <w:ins w:id="137" w:author="Larry Pearlstein" w:date="2020-12-18T11:20:00Z">
              <w:r w:rsidRPr="00863C07">
                <w:rPr>
                  <w:rFonts w:ascii="Calibri" w:eastAsia="Times New Roman" w:hAnsi="Calibri" w:cs="Calibri"/>
                  <w:b/>
                  <w:bCs/>
                  <w:color w:val="000000"/>
                  <w:sz w:val="18"/>
                  <w:szCs w:val="18"/>
                  <w:lang w:val="en-US"/>
                </w:rPr>
                <w:t>Total</w:t>
              </w:r>
            </w:ins>
          </w:p>
        </w:tc>
        <w:tc>
          <w:tcPr>
            <w:tcW w:w="6760" w:type="dxa"/>
            <w:tcBorders>
              <w:top w:val="nil"/>
              <w:left w:val="nil"/>
              <w:bottom w:val="single" w:sz="8" w:space="0" w:color="auto"/>
              <w:right w:val="single" w:sz="4" w:space="0" w:color="auto"/>
            </w:tcBorders>
            <w:shd w:val="clear" w:color="auto" w:fill="auto"/>
            <w:vAlign w:val="bottom"/>
            <w:hideMark/>
          </w:tcPr>
          <w:p w14:paraId="273B2527" w14:textId="77777777" w:rsidR="00863C07" w:rsidRPr="00863C07" w:rsidRDefault="00863C07" w:rsidP="00863C07">
            <w:pPr>
              <w:spacing w:line="240" w:lineRule="auto"/>
              <w:rPr>
                <w:ins w:id="138" w:author="Larry Pearlstein" w:date="2020-12-18T11:20:00Z"/>
                <w:rFonts w:ascii="Calibri" w:eastAsia="Times New Roman" w:hAnsi="Calibri" w:cs="Calibri"/>
                <w:color w:val="000000"/>
                <w:sz w:val="18"/>
                <w:szCs w:val="18"/>
                <w:lang w:val="en-US"/>
              </w:rPr>
            </w:pPr>
            <w:ins w:id="139" w:author="Larry Pearlstein" w:date="2020-12-18T11:20:00Z">
              <w:r w:rsidRPr="00863C07">
                <w:rPr>
                  <w:rFonts w:ascii="Calibri" w:eastAsia="Times New Roman" w:hAnsi="Calibri" w:cs="Calibri"/>
                  <w:color w:val="000000"/>
                  <w:sz w:val="18"/>
                  <w:szCs w:val="18"/>
                  <w:lang w:val="en-US"/>
                </w:rPr>
                <w:t> </w:t>
              </w:r>
            </w:ins>
          </w:p>
        </w:tc>
        <w:tc>
          <w:tcPr>
            <w:tcW w:w="760" w:type="dxa"/>
            <w:tcBorders>
              <w:top w:val="nil"/>
              <w:left w:val="nil"/>
              <w:bottom w:val="single" w:sz="8" w:space="0" w:color="auto"/>
              <w:right w:val="single" w:sz="4" w:space="0" w:color="auto"/>
            </w:tcBorders>
            <w:shd w:val="clear" w:color="auto" w:fill="auto"/>
            <w:vAlign w:val="bottom"/>
            <w:hideMark/>
          </w:tcPr>
          <w:p w14:paraId="230D0F74" w14:textId="77777777" w:rsidR="00863C07" w:rsidRPr="00863C07" w:rsidRDefault="00863C07" w:rsidP="00863C07">
            <w:pPr>
              <w:spacing w:line="240" w:lineRule="auto"/>
              <w:jc w:val="right"/>
              <w:rPr>
                <w:ins w:id="140" w:author="Larry Pearlstein" w:date="2020-12-18T11:20:00Z"/>
                <w:rFonts w:ascii="Calibri" w:eastAsia="Times New Roman" w:hAnsi="Calibri" w:cs="Calibri"/>
                <w:color w:val="000000"/>
                <w:sz w:val="18"/>
                <w:szCs w:val="18"/>
                <w:lang w:val="en-US"/>
              </w:rPr>
            </w:pPr>
            <w:ins w:id="141" w:author="Larry Pearlstein" w:date="2020-12-18T11:20:00Z">
              <w:r w:rsidRPr="00863C07">
                <w:rPr>
                  <w:rFonts w:ascii="Calibri" w:eastAsia="Times New Roman" w:hAnsi="Calibri" w:cs="Calibri"/>
                  <w:color w:val="000000"/>
                  <w:sz w:val="18"/>
                  <w:szCs w:val="18"/>
                  <w:lang w:val="en-US"/>
                </w:rPr>
                <w:t>10</w:t>
              </w:r>
            </w:ins>
          </w:p>
        </w:tc>
        <w:tc>
          <w:tcPr>
            <w:tcW w:w="1120" w:type="dxa"/>
            <w:tcBorders>
              <w:top w:val="nil"/>
              <w:left w:val="nil"/>
              <w:bottom w:val="single" w:sz="8" w:space="0" w:color="auto"/>
              <w:right w:val="single" w:sz="8" w:space="0" w:color="auto"/>
            </w:tcBorders>
            <w:shd w:val="clear" w:color="auto" w:fill="auto"/>
            <w:vAlign w:val="bottom"/>
            <w:hideMark/>
          </w:tcPr>
          <w:p w14:paraId="47169727" w14:textId="77777777" w:rsidR="00863C07" w:rsidRPr="00863C07" w:rsidRDefault="00863C07" w:rsidP="00863C07">
            <w:pPr>
              <w:spacing w:line="240" w:lineRule="auto"/>
              <w:rPr>
                <w:ins w:id="142" w:author="Larry Pearlstein" w:date="2020-12-18T11:20:00Z"/>
                <w:rFonts w:ascii="Calibri" w:eastAsia="Times New Roman" w:hAnsi="Calibri" w:cs="Calibri"/>
                <w:color w:val="000000"/>
                <w:sz w:val="18"/>
                <w:szCs w:val="18"/>
                <w:lang w:val="en-US"/>
              </w:rPr>
            </w:pPr>
            <w:ins w:id="143" w:author="Larry Pearlstein" w:date="2020-12-18T11:20:00Z">
              <w:r w:rsidRPr="00863C07">
                <w:rPr>
                  <w:rFonts w:ascii="Calibri" w:eastAsia="Times New Roman" w:hAnsi="Calibri" w:cs="Calibri"/>
                  <w:color w:val="000000"/>
                  <w:sz w:val="18"/>
                  <w:szCs w:val="18"/>
                  <w:lang w:val="en-US"/>
                </w:rPr>
                <w:t> </w:t>
              </w:r>
            </w:ins>
          </w:p>
        </w:tc>
      </w:tr>
    </w:tbl>
    <w:p w14:paraId="3667EFBA" w14:textId="77777777" w:rsidR="00CD7155" w:rsidRPr="001D4CC2" w:rsidRDefault="00CD7155">
      <w:pPr>
        <w:rPr>
          <w:rFonts w:ascii="Times New Roman" w:hAnsi="Times New Roman" w:cs="Times New Roman"/>
          <w:sz w:val="24"/>
          <w:szCs w:val="24"/>
        </w:rPr>
      </w:pPr>
      <w:bookmarkStart w:id="144" w:name="_GoBack"/>
      <w:bookmarkEnd w:id="144"/>
    </w:p>
    <w:sectPr w:rsidR="00CD7155" w:rsidRPr="001D4CC2" w:rsidSect="00A1756A">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A02DA"/>
    <w:multiLevelType w:val="hybridMultilevel"/>
    <w:tmpl w:val="11320D84"/>
    <w:lvl w:ilvl="0" w:tplc="E8F20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rry Pearlstein">
    <w15:presenceInfo w15:providerId="AD" w15:userId="S-1-5-21-3655198674-3653912815-1097312924-155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24F"/>
    <w:rsid w:val="00104CC4"/>
    <w:rsid w:val="0016387B"/>
    <w:rsid w:val="001A3B5D"/>
    <w:rsid w:val="001D4CC2"/>
    <w:rsid w:val="003B33C9"/>
    <w:rsid w:val="004426DA"/>
    <w:rsid w:val="00465528"/>
    <w:rsid w:val="005E0706"/>
    <w:rsid w:val="0068102F"/>
    <w:rsid w:val="006D11CC"/>
    <w:rsid w:val="00831CA6"/>
    <w:rsid w:val="00863C07"/>
    <w:rsid w:val="00AD01FF"/>
    <w:rsid w:val="00AD5CB3"/>
    <w:rsid w:val="00CD7155"/>
    <w:rsid w:val="00E34806"/>
    <w:rsid w:val="00E8724F"/>
    <w:rsid w:val="00EB1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639C"/>
  <w15:chartTrackingRefBased/>
  <w15:docId w15:val="{7CEAE4AA-4DA9-41EF-B918-33D2D6AB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24F"/>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1FF"/>
    <w:rPr>
      <w:color w:val="0563C1" w:themeColor="hyperlink"/>
      <w:u w:val="single"/>
    </w:rPr>
  </w:style>
  <w:style w:type="character" w:customStyle="1" w:styleId="UnresolvedMention">
    <w:name w:val="Unresolved Mention"/>
    <w:basedOn w:val="DefaultParagraphFont"/>
    <w:uiPriority w:val="99"/>
    <w:semiHidden/>
    <w:unhideWhenUsed/>
    <w:rsid w:val="00AD01FF"/>
    <w:rPr>
      <w:color w:val="605E5C"/>
      <w:shd w:val="clear" w:color="auto" w:fill="E1DFDD"/>
    </w:rPr>
  </w:style>
  <w:style w:type="paragraph" w:styleId="ListParagraph">
    <w:name w:val="List Paragraph"/>
    <w:basedOn w:val="Normal"/>
    <w:uiPriority w:val="34"/>
    <w:qFormat/>
    <w:rsid w:val="00E34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16380">
      <w:bodyDiv w:val="1"/>
      <w:marLeft w:val="0"/>
      <w:marRight w:val="0"/>
      <w:marTop w:val="0"/>
      <w:marBottom w:val="0"/>
      <w:divBdr>
        <w:top w:val="none" w:sz="0" w:space="0" w:color="auto"/>
        <w:left w:val="none" w:sz="0" w:space="0" w:color="auto"/>
        <w:bottom w:val="none" w:sz="0" w:space="0" w:color="auto"/>
        <w:right w:val="none" w:sz="0" w:space="0" w:color="auto"/>
      </w:divBdr>
    </w:div>
    <w:div w:id="1444424888">
      <w:bodyDiv w:val="1"/>
      <w:marLeft w:val="0"/>
      <w:marRight w:val="0"/>
      <w:marTop w:val="0"/>
      <w:marBottom w:val="0"/>
      <w:divBdr>
        <w:top w:val="none" w:sz="0" w:space="0" w:color="auto"/>
        <w:left w:val="none" w:sz="0" w:space="0" w:color="auto"/>
        <w:bottom w:val="none" w:sz="0" w:space="0" w:color="auto"/>
        <w:right w:val="none" w:sz="0" w:space="0" w:color="auto"/>
      </w:divBdr>
      <w:divsChild>
        <w:div w:id="1728994556">
          <w:marLeft w:val="0"/>
          <w:marRight w:val="0"/>
          <w:marTop w:val="0"/>
          <w:marBottom w:val="0"/>
          <w:divBdr>
            <w:top w:val="none" w:sz="0" w:space="0" w:color="auto"/>
            <w:left w:val="none" w:sz="0" w:space="0" w:color="auto"/>
            <w:bottom w:val="none" w:sz="0" w:space="0" w:color="auto"/>
            <w:right w:val="none" w:sz="0" w:space="0" w:color="auto"/>
          </w:divBdr>
          <w:divsChild>
            <w:div w:id="1926646618">
              <w:marLeft w:val="0"/>
              <w:marRight w:val="0"/>
              <w:marTop w:val="0"/>
              <w:marBottom w:val="0"/>
              <w:divBdr>
                <w:top w:val="none" w:sz="0" w:space="0" w:color="auto"/>
                <w:left w:val="none" w:sz="0" w:space="0" w:color="auto"/>
                <w:bottom w:val="none" w:sz="0" w:space="0" w:color="auto"/>
                <w:right w:val="none" w:sz="0" w:space="0" w:color="auto"/>
              </w:divBdr>
              <w:divsChild>
                <w:div w:id="946277433">
                  <w:marLeft w:val="0"/>
                  <w:marRight w:val="0"/>
                  <w:marTop w:val="120"/>
                  <w:marBottom w:val="0"/>
                  <w:divBdr>
                    <w:top w:val="none" w:sz="0" w:space="0" w:color="auto"/>
                    <w:left w:val="none" w:sz="0" w:space="0" w:color="auto"/>
                    <w:bottom w:val="none" w:sz="0" w:space="0" w:color="auto"/>
                    <w:right w:val="none" w:sz="0" w:space="0" w:color="auto"/>
                  </w:divBdr>
                  <w:divsChild>
                    <w:div w:id="383211861">
                      <w:marLeft w:val="0"/>
                      <w:marRight w:val="0"/>
                      <w:marTop w:val="0"/>
                      <w:marBottom w:val="0"/>
                      <w:divBdr>
                        <w:top w:val="none" w:sz="0" w:space="0" w:color="auto"/>
                        <w:left w:val="none" w:sz="0" w:space="0" w:color="auto"/>
                        <w:bottom w:val="none" w:sz="0" w:space="0" w:color="auto"/>
                        <w:right w:val="none" w:sz="0" w:space="0" w:color="auto"/>
                      </w:divBdr>
                      <w:divsChild>
                        <w:div w:id="1014921148">
                          <w:marLeft w:val="0"/>
                          <w:marRight w:val="0"/>
                          <w:marTop w:val="0"/>
                          <w:marBottom w:val="0"/>
                          <w:divBdr>
                            <w:top w:val="none" w:sz="0" w:space="0" w:color="auto"/>
                            <w:left w:val="none" w:sz="0" w:space="0" w:color="auto"/>
                            <w:bottom w:val="none" w:sz="0" w:space="0" w:color="auto"/>
                            <w:right w:val="none" w:sz="0" w:space="0" w:color="auto"/>
                          </w:divBdr>
                          <w:divsChild>
                            <w:div w:id="10497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1C366-A484-46D6-A08F-B4C48A612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13</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Jenson</dc:creator>
  <cp:keywords/>
  <dc:description/>
  <cp:lastModifiedBy>Larry Pearlstein</cp:lastModifiedBy>
  <cp:revision>6</cp:revision>
  <dcterms:created xsi:type="dcterms:W3CDTF">2020-10-20T14:31:00Z</dcterms:created>
  <dcterms:modified xsi:type="dcterms:W3CDTF">2020-12-18T16:20:00Z</dcterms:modified>
</cp:coreProperties>
</file>